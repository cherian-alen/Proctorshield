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97B5" w14:textId="02AF629A" w:rsidR="00A846F4" w:rsidRPr="0079133F" w:rsidRDefault="00A846F4" w:rsidP="003C52BE">
      <w:pPr>
        <w:pStyle w:val="ListParagraph"/>
        <w:numPr>
          <w:ilvl w:val="0"/>
          <w:numId w:val="9"/>
        </w:numPr>
        <w:spacing w:before="120" w:after="144" w:line="240" w:lineRule="auto"/>
        <w:rPr>
          <w:rFonts w:ascii="Times New Roman" w:eastAsia="Times New Roman" w:hAnsi="Times New Roman" w:cs="Times New Roman"/>
          <w:b/>
          <w:bCs/>
          <w:color w:val="000000"/>
          <w:kern w:val="0"/>
          <w:sz w:val="44"/>
          <w:szCs w:val="44"/>
          <w:lang w:eastAsia="en-IN"/>
          <w14:ligatures w14:val="none"/>
        </w:rPr>
      </w:pPr>
      <w:r w:rsidRPr="0079133F">
        <w:rPr>
          <w:rFonts w:ascii="Times New Roman" w:eastAsia="Times New Roman" w:hAnsi="Times New Roman" w:cs="Times New Roman"/>
          <w:b/>
          <w:bCs/>
          <w:color w:val="000000"/>
          <w:kern w:val="0"/>
          <w:sz w:val="44"/>
          <w:szCs w:val="44"/>
          <w:lang w:eastAsia="en-IN"/>
          <w14:ligatures w14:val="none"/>
        </w:rPr>
        <w:t>Develop</w:t>
      </w:r>
      <w:r w:rsidR="0079133F" w:rsidRPr="0079133F">
        <w:rPr>
          <w:rFonts w:ascii="Times New Roman" w:eastAsia="Times New Roman" w:hAnsi="Times New Roman" w:cs="Times New Roman"/>
          <w:b/>
          <w:bCs/>
          <w:color w:val="000000"/>
          <w:kern w:val="0"/>
          <w:sz w:val="44"/>
          <w:szCs w:val="44"/>
          <w:lang w:eastAsia="en-IN"/>
          <w14:ligatures w14:val="none"/>
        </w:rPr>
        <w:t xml:space="preserve"> a </w:t>
      </w:r>
      <w:proofErr w:type="spellStart"/>
      <w:r w:rsidR="0079133F" w:rsidRPr="0079133F">
        <w:rPr>
          <w:rFonts w:ascii="Times New Roman" w:eastAsia="Times New Roman" w:hAnsi="Times New Roman" w:cs="Times New Roman"/>
          <w:b/>
          <w:bCs/>
          <w:color w:val="000000"/>
          <w:kern w:val="0"/>
          <w:sz w:val="44"/>
          <w:szCs w:val="44"/>
          <w:lang w:eastAsia="en-IN"/>
          <w14:ligatures w14:val="none"/>
        </w:rPr>
        <w:t>jsp</w:t>
      </w:r>
      <w:proofErr w:type="spellEnd"/>
      <w:r w:rsidR="0079133F" w:rsidRPr="0079133F">
        <w:rPr>
          <w:rFonts w:ascii="Times New Roman" w:eastAsia="Times New Roman" w:hAnsi="Times New Roman" w:cs="Times New Roman"/>
          <w:b/>
          <w:bCs/>
          <w:color w:val="000000"/>
          <w:kern w:val="0"/>
          <w:sz w:val="44"/>
          <w:szCs w:val="44"/>
          <w:lang w:eastAsia="en-IN"/>
          <w14:ligatures w14:val="none"/>
        </w:rPr>
        <w:t xml:space="preserve"> pages using library</w:t>
      </w:r>
    </w:p>
    <w:p w14:paraId="2A19C137" w14:textId="77777777" w:rsidR="00A846F4" w:rsidRDefault="00A846F4"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
    <w:p w14:paraId="2DFEBD3E" w14:textId="7F52E4A0"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The </w:t>
      </w:r>
      <w:proofErr w:type="spellStart"/>
      <w:r w:rsidRPr="0046795C">
        <w:rPr>
          <w:rFonts w:ascii="Times New Roman" w:eastAsia="Times New Roman" w:hAnsi="Times New Roman" w:cs="Times New Roman"/>
          <w:color w:val="000000"/>
          <w:kern w:val="0"/>
          <w:sz w:val="28"/>
          <w:szCs w:val="28"/>
          <w:lang w:eastAsia="en-IN"/>
          <w14:ligatures w14:val="none"/>
        </w:rPr>
        <w:t>JavaServer</w:t>
      </w:r>
      <w:proofErr w:type="spellEnd"/>
      <w:r w:rsidRPr="0046795C">
        <w:rPr>
          <w:rFonts w:ascii="Times New Roman" w:eastAsia="Times New Roman" w:hAnsi="Times New Roman" w:cs="Times New Roman"/>
          <w:color w:val="000000"/>
          <w:kern w:val="0"/>
          <w:sz w:val="28"/>
          <w:szCs w:val="28"/>
          <w:lang w:eastAsia="en-IN"/>
          <w14:ligatures w14:val="none"/>
        </w:rPr>
        <w:t xml:space="preserve"> Pages Standard Tag Library (JSTL) is a collection of useful JSP tags which encapsulates the core functionality common to many JSP applications.</w:t>
      </w:r>
    </w:p>
    <w:p w14:paraId="20AEB04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JSTL has support for common, structural tasks such as iteration and conditionals, tags for manipulating XML documents, internationalization tags, and SQL tags. It also provides a framework for integrating the existing custom tags with the JSTL tags.</w:t>
      </w:r>
    </w:p>
    <w:p w14:paraId="68ADECA2"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Install JSTL Library</w:t>
      </w:r>
    </w:p>
    <w:p w14:paraId="735BF65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To begin working with JSP </w:t>
      </w:r>
      <w:proofErr w:type="spellStart"/>
      <w:r w:rsidRPr="0046795C">
        <w:rPr>
          <w:rFonts w:ascii="Times New Roman" w:eastAsia="Times New Roman" w:hAnsi="Times New Roman" w:cs="Times New Roman"/>
          <w:color w:val="000000"/>
          <w:kern w:val="0"/>
          <w:sz w:val="28"/>
          <w:szCs w:val="28"/>
          <w:lang w:eastAsia="en-IN"/>
          <w14:ligatures w14:val="none"/>
        </w:rPr>
        <w:t>tages</w:t>
      </w:r>
      <w:proofErr w:type="spellEnd"/>
      <w:r w:rsidRPr="0046795C">
        <w:rPr>
          <w:rFonts w:ascii="Times New Roman" w:eastAsia="Times New Roman" w:hAnsi="Times New Roman" w:cs="Times New Roman"/>
          <w:color w:val="000000"/>
          <w:kern w:val="0"/>
          <w:sz w:val="28"/>
          <w:szCs w:val="28"/>
          <w:lang w:eastAsia="en-IN"/>
          <w14:ligatures w14:val="none"/>
        </w:rPr>
        <w:t xml:space="preserve"> you need to first install the JSTL library. If you are using the Apache Tomcat container, then follow these two steps −</w:t>
      </w:r>
    </w:p>
    <w:p w14:paraId="2A0557B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Step 1</w:t>
      </w:r>
      <w:r w:rsidRPr="0046795C">
        <w:rPr>
          <w:rFonts w:ascii="Times New Roman" w:eastAsia="Times New Roman" w:hAnsi="Times New Roman" w:cs="Times New Roman"/>
          <w:color w:val="000000"/>
          <w:kern w:val="0"/>
          <w:sz w:val="28"/>
          <w:szCs w:val="28"/>
          <w:lang w:eastAsia="en-IN"/>
          <w14:ligatures w14:val="none"/>
        </w:rPr>
        <w:t> − Download the binary distribution from </w:t>
      </w:r>
      <w:hyperlink r:id="rId5" w:tgtFrame="_blank" w:history="1">
        <w:r w:rsidRPr="0046795C">
          <w:rPr>
            <w:rFonts w:ascii="Times New Roman" w:eastAsia="Times New Roman" w:hAnsi="Times New Roman" w:cs="Times New Roman"/>
            <w:color w:val="313131"/>
            <w:kern w:val="0"/>
            <w:sz w:val="28"/>
            <w:szCs w:val="28"/>
            <w:u w:val="single"/>
            <w:lang w:eastAsia="en-IN"/>
            <w14:ligatures w14:val="none"/>
          </w:rPr>
          <w:t xml:space="preserve">Apache Standard </w:t>
        </w:r>
        <w:proofErr w:type="spellStart"/>
        <w:r w:rsidRPr="0046795C">
          <w:rPr>
            <w:rFonts w:ascii="Times New Roman" w:eastAsia="Times New Roman" w:hAnsi="Times New Roman" w:cs="Times New Roman"/>
            <w:color w:val="313131"/>
            <w:kern w:val="0"/>
            <w:sz w:val="28"/>
            <w:szCs w:val="28"/>
            <w:u w:val="single"/>
            <w:lang w:eastAsia="en-IN"/>
            <w14:ligatures w14:val="none"/>
          </w:rPr>
          <w:t>Taglib</w:t>
        </w:r>
        <w:proofErr w:type="spellEnd"/>
      </w:hyperlink>
      <w:r w:rsidRPr="0046795C">
        <w:rPr>
          <w:rFonts w:ascii="Times New Roman" w:eastAsia="Times New Roman" w:hAnsi="Times New Roman" w:cs="Times New Roman"/>
          <w:color w:val="000000"/>
          <w:kern w:val="0"/>
          <w:sz w:val="28"/>
          <w:szCs w:val="28"/>
          <w:lang w:eastAsia="en-IN"/>
          <w14:ligatures w14:val="none"/>
        </w:rPr>
        <w:t> and unpack the compressed file.</w:t>
      </w:r>
    </w:p>
    <w:p w14:paraId="2A03F77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Step 2</w:t>
      </w:r>
      <w:r w:rsidRPr="0046795C">
        <w:rPr>
          <w:rFonts w:ascii="Times New Roman" w:eastAsia="Times New Roman" w:hAnsi="Times New Roman" w:cs="Times New Roman"/>
          <w:color w:val="000000"/>
          <w:kern w:val="0"/>
          <w:sz w:val="28"/>
          <w:szCs w:val="28"/>
          <w:lang w:eastAsia="en-IN"/>
          <w14:ligatures w14:val="none"/>
        </w:rPr>
        <w:t xml:space="preserve"> − To use the Standard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from its </w:t>
      </w:r>
      <w:r w:rsidRPr="0046795C">
        <w:rPr>
          <w:rFonts w:ascii="Times New Roman" w:eastAsia="Times New Roman" w:hAnsi="Times New Roman" w:cs="Times New Roman"/>
          <w:b/>
          <w:bCs/>
          <w:color w:val="000000"/>
          <w:kern w:val="0"/>
          <w:sz w:val="28"/>
          <w:szCs w:val="28"/>
          <w:lang w:eastAsia="en-IN"/>
          <w14:ligatures w14:val="none"/>
        </w:rPr>
        <w:t xml:space="preserve">Jakarta </w:t>
      </w:r>
      <w:proofErr w:type="spellStart"/>
      <w:r w:rsidRPr="0046795C">
        <w:rPr>
          <w:rFonts w:ascii="Times New Roman" w:eastAsia="Times New Roman" w:hAnsi="Times New Roman" w:cs="Times New Roman"/>
          <w:b/>
          <w:bCs/>
          <w:color w:val="000000"/>
          <w:kern w:val="0"/>
          <w:sz w:val="28"/>
          <w:szCs w:val="28"/>
          <w:lang w:eastAsia="en-IN"/>
          <w14:ligatures w14:val="none"/>
        </w:rPr>
        <w:t>Taglibs</w:t>
      </w:r>
      <w:proofErr w:type="spellEnd"/>
      <w:r w:rsidRPr="0046795C">
        <w:rPr>
          <w:rFonts w:ascii="Times New Roman" w:eastAsia="Times New Roman" w:hAnsi="Times New Roman" w:cs="Times New Roman"/>
          <w:b/>
          <w:bCs/>
          <w:color w:val="000000"/>
          <w:kern w:val="0"/>
          <w:sz w:val="28"/>
          <w:szCs w:val="28"/>
          <w:lang w:eastAsia="en-IN"/>
          <w14:ligatures w14:val="none"/>
        </w:rPr>
        <w:t xml:space="preserve"> distribution</w:t>
      </w:r>
      <w:r w:rsidRPr="0046795C">
        <w:rPr>
          <w:rFonts w:ascii="Times New Roman" w:eastAsia="Times New Roman" w:hAnsi="Times New Roman" w:cs="Times New Roman"/>
          <w:color w:val="000000"/>
          <w:kern w:val="0"/>
          <w:sz w:val="28"/>
          <w:szCs w:val="28"/>
          <w:lang w:eastAsia="en-IN"/>
          <w14:ligatures w14:val="none"/>
        </w:rPr>
        <w:t>, simply copy the JAR files in the distribution's 'lib' directory to your application's </w:t>
      </w:r>
      <w:r w:rsidRPr="0046795C">
        <w:rPr>
          <w:rFonts w:ascii="Times New Roman" w:eastAsia="Times New Roman" w:hAnsi="Times New Roman" w:cs="Times New Roman"/>
          <w:b/>
          <w:bCs/>
          <w:color w:val="000000"/>
          <w:kern w:val="0"/>
          <w:sz w:val="28"/>
          <w:szCs w:val="28"/>
          <w:lang w:eastAsia="en-IN"/>
          <w14:ligatures w14:val="none"/>
        </w:rPr>
        <w:t>webapps\ROOT\WEB-INF\lib</w:t>
      </w:r>
      <w:r w:rsidRPr="0046795C">
        <w:rPr>
          <w:rFonts w:ascii="Times New Roman" w:eastAsia="Times New Roman" w:hAnsi="Times New Roman" w:cs="Times New Roman"/>
          <w:color w:val="000000"/>
          <w:kern w:val="0"/>
          <w:sz w:val="28"/>
          <w:szCs w:val="28"/>
          <w:lang w:eastAsia="en-IN"/>
          <w14:ligatures w14:val="none"/>
        </w:rPr>
        <w:t> directory.</w:t>
      </w:r>
    </w:p>
    <w:p w14:paraId="7538F86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To use any of the libraries, you must include a &lt;</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&gt; directive at the top of each JSP that uses the library.</w:t>
      </w:r>
    </w:p>
    <w:p w14:paraId="259E6A66"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Classification of The JSTL Tags</w:t>
      </w:r>
    </w:p>
    <w:p w14:paraId="4964A2F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JSTL tags can be classified, according to their functions, into the following JSTL tag library groups that can be used when creating a JSP page −</w:t>
      </w:r>
    </w:p>
    <w:p w14:paraId="34CBFA3A" w14:textId="77777777" w:rsidR="0046795C" w:rsidRPr="0046795C" w:rsidRDefault="0046795C" w:rsidP="0046795C">
      <w:pPr>
        <w:numPr>
          <w:ilvl w:val="0"/>
          <w:numId w:val="2"/>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Core Tags</w:t>
      </w:r>
    </w:p>
    <w:p w14:paraId="104B5485" w14:textId="77777777" w:rsidR="0046795C" w:rsidRPr="0046795C" w:rsidRDefault="0046795C" w:rsidP="0046795C">
      <w:pPr>
        <w:numPr>
          <w:ilvl w:val="0"/>
          <w:numId w:val="2"/>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Formatting tags</w:t>
      </w:r>
    </w:p>
    <w:p w14:paraId="34F636CD" w14:textId="77777777" w:rsidR="0046795C" w:rsidRPr="0046795C" w:rsidRDefault="0046795C" w:rsidP="0046795C">
      <w:pPr>
        <w:numPr>
          <w:ilvl w:val="0"/>
          <w:numId w:val="2"/>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SQL tags</w:t>
      </w:r>
    </w:p>
    <w:p w14:paraId="64A1310F" w14:textId="77777777" w:rsidR="0046795C" w:rsidRPr="0046795C" w:rsidRDefault="0046795C" w:rsidP="0046795C">
      <w:pPr>
        <w:numPr>
          <w:ilvl w:val="0"/>
          <w:numId w:val="2"/>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XML tags</w:t>
      </w:r>
    </w:p>
    <w:p w14:paraId="16E3FD72" w14:textId="77777777" w:rsidR="0046795C" w:rsidRPr="0046795C" w:rsidRDefault="0046795C" w:rsidP="0046795C">
      <w:pPr>
        <w:numPr>
          <w:ilvl w:val="0"/>
          <w:numId w:val="2"/>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JSTL Functions</w:t>
      </w:r>
    </w:p>
    <w:p w14:paraId="437EAE98"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Core Tags</w:t>
      </w:r>
    </w:p>
    <w:p w14:paraId="6DFCCF3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core group of tags are the most commonly used JSTL tags. Following is the syntax to include the JSTL Core library in your JSP −</w:t>
      </w:r>
    </w:p>
    <w:p w14:paraId="16A559B4"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&lt;%@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 "c"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 "http://java.sun.com/</w:t>
      </w:r>
      <w:proofErr w:type="spellStart"/>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jstl</w:t>
      </w:r>
      <w:proofErr w:type="spellEnd"/>
      <w:r w:rsidRPr="0046795C">
        <w:rPr>
          <w:rFonts w:ascii="Times New Roman" w:eastAsia="Times New Roman" w:hAnsi="Times New Roman" w:cs="Times New Roman"/>
          <w:color w:val="000000"/>
          <w:kern w:val="0"/>
          <w:sz w:val="28"/>
          <w:szCs w:val="28"/>
          <w:lang w:eastAsia="en-IN"/>
          <w14:ligatures w14:val="none"/>
        </w:rPr>
        <w:t>/core" %&gt;</w:t>
      </w:r>
    </w:p>
    <w:p w14:paraId="606F0C3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table lists out the core JSTL Tags −</w:t>
      </w:r>
    </w:p>
    <w:tbl>
      <w:tblPr>
        <w:tblW w:w="9707" w:type="dxa"/>
        <w:tblCellMar>
          <w:top w:w="15" w:type="dxa"/>
          <w:left w:w="15" w:type="dxa"/>
          <w:bottom w:w="15" w:type="dxa"/>
          <w:right w:w="15" w:type="dxa"/>
        </w:tblCellMar>
        <w:tblLook w:val="04A0" w:firstRow="1" w:lastRow="0" w:firstColumn="1" w:lastColumn="0" w:noHBand="0" w:noVBand="1"/>
      </w:tblPr>
      <w:tblGrid>
        <w:gridCol w:w="1066"/>
        <w:gridCol w:w="8641"/>
      </w:tblGrid>
      <w:tr w:rsidR="0046795C" w:rsidRPr="0046795C" w14:paraId="2AEAF0EB" w14:textId="77777777" w:rsidTr="0046795C">
        <w:trPr>
          <w:trHeight w:val="312"/>
        </w:trPr>
        <w:tc>
          <w:tcPr>
            <w:tcW w:w="10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34217A"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lastRenderedPageBreak/>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F4FF17"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Tag &amp; Description</w:t>
            </w:r>
          </w:p>
        </w:tc>
      </w:tr>
      <w:tr w:rsidR="0046795C" w:rsidRPr="0046795C" w14:paraId="78120E00" w14:textId="77777777" w:rsidTr="0046795C">
        <w:trPr>
          <w:trHeight w:val="3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293FDD"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3C89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r w:rsidRPr="0046795C">
                <w:rPr>
                  <w:rFonts w:ascii="Times New Roman" w:eastAsia="Times New Roman" w:hAnsi="Times New Roman" w:cs="Times New Roman"/>
                  <w:color w:val="313131"/>
                  <w:kern w:val="0"/>
                  <w:sz w:val="28"/>
                  <w:szCs w:val="28"/>
                  <w:u w:val="single"/>
                  <w:lang w:eastAsia="en-IN"/>
                  <w14:ligatures w14:val="none"/>
                </w:rPr>
                <w:t>c:out</w:t>
              </w:r>
              <w:proofErr w:type="spellEnd"/>
              <w:r w:rsidRPr="0046795C">
                <w:rPr>
                  <w:rFonts w:ascii="Times New Roman" w:eastAsia="Times New Roman" w:hAnsi="Times New Roman" w:cs="Times New Roman"/>
                  <w:color w:val="313131"/>
                  <w:kern w:val="0"/>
                  <w:sz w:val="28"/>
                  <w:szCs w:val="28"/>
                  <w:u w:val="single"/>
                  <w:lang w:eastAsia="en-IN"/>
                  <w14:ligatures w14:val="none"/>
                </w:rPr>
                <w:t>&gt;</w:t>
              </w:r>
            </w:hyperlink>
          </w:p>
          <w:p w14:paraId="01B42C3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Like &lt;%= ... &gt;, but for expressions.</w:t>
            </w:r>
          </w:p>
        </w:tc>
      </w:tr>
      <w:tr w:rsidR="0046795C" w:rsidRPr="0046795C" w14:paraId="4AC904CE"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7B0212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45EA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7"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c:set</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3BE13C0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Sets the result of an expression evaluation in a </w:t>
            </w:r>
            <w:r w:rsidRPr="0046795C">
              <w:rPr>
                <w:rFonts w:ascii="Times New Roman" w:eastAsia="Times New Roman" w:hAnsi="Times New Roman" w:cs="Times New Roman"/>
                <w:b/>
                <w:bCs/>
                <w:color w:val="000000"/>
                <w:kern w:val="0"/>
                <w:sz w:val="28"/>
                <w:szCs w:val="28"/>
                <w:lang w:eastAsia="en-IN"/>
                <w14:ligatures w14:val="none"/>
              </w:rPr>
              <w:t>'scope'</w:t>
            </w:r>
          </w:p>
        </w:tc>
      </w:tr>
      <w:tr w:rsidR="0046795C" w:rsidRPr="0046795C" w14:paraId="1650C89B"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CA1D0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7F58D"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8"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c:remove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6223E68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Removes a </w:t>
            </w:r>
            <w:r w:rsidRPr="0046795C">
              <w:rPr>
                <w:rFonts w:ascii="Times New Roman" w:eastAsia="Times New Roman" w:hAnsi="Times New Roman" w:cs="Times New Roman"/>
                <w:b/>
                <w:bCs/>
                <w:color w:val="000000"/>
                <w:kern w:val="0"/>
                <w:sz w:val="28"/>
                <w:szCs w:val="28"/>
                <w:lang w:eastAsia="en-IN"/>
                <w14:ligatures w14:val="none"/>
              </w:rPr>
              <w:t>scoped variable</w:t>
            </w:r>
            <w:r w:rsidRPr="0046795C">
              <w:rPr>
                <w:rFonts w:ascii="Times New Roman" w:eastAsia="Times New Roman" w:hAnsi="Times New Roman" w:cs="Times New Roman"/>
                <w:color w:val="000000"/>
                <w:kern w:val="0"/>
                <w:sz w:val="28"/>
                <w:szCs w:val="28"/>
                <w:lang w:eastAsia="en-IN"/>
                <w14:ligatures w14:val="none"/>
              </w:rPr>
              <w:t> (from a particular scope, if specified).</w:t>
            </w:r>
          </w:p>
        </w:tc>
      </w:tr>
      <w:tr w:rsidR="0046795C" w:rsidRPr="0046795C" w14:paraId="5E030DAB"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2C8ED1"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FBDB8"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9"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c:catch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55CE14D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Catches any </w:t>
            </w:r>
            <w:r w:rsidRPr="0046795C">
              <w:rPr>
                <w:rFonts w:ascii="Times New Roman" w:eastAsia="Times New Roman" w:hAnsi="Times New Roman" w:cs="Times New Roman"/>
                <w:b/>
                <w:bCs/>
                <w:color w:val="000000"/>
                <w:kern w:val="0"/>
                <w:sz w:val="28"/>
                <w:szCs w:val="28"/>
                <w:lang w:eastAsia="en-IN"/>
                <w14:ligatures w14:val="none"/>
              </w:rPr>
              <w:t>Throwable</w:t>
            </w:r>
            <w:r w:rsidRPr="0046795C">
              <w:rPr>
                <w:rFonts w:ascii="Times New Roman" w:eastAsia="Times New Roman" w:hAnsi="Times New Roman" w:cs="Times New Roman"/>
                <w:color w:val="000000"/>
                <w:kern w:val="0"/>
                <w:sz w:val="28"/>
                <w:szCs w:val="28"/>
                <w:lang w:eastAsia="en-IN"/>
                <w14:ligatures w14:val="none"/>
              </w:rPr>
              <w:t> that occurs in its body and optionally exposes it.</w:t>
            </w:r>
          </w:p>
        </w:tc>
      </w:tr>
      <w:tr w:rsidR="0046795C" w:rsidRPr="0046795C" w14:paraId="349FAC0C"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30397B"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9EDC9"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0"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c:if</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4C42A83"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Simple conditional tag which </w:t>
            </w:r>
            <w:proofErr w:type="spellStart"/>
            <w:r w:rsidRPr="0046795C">
              <w:rPr>
                <w:rFonts w:ascii="Times New Roman" w:eastAsia="Times New Roman" w:hAnsi="Times New Roman" w:cs="Times New Roman"/>
                <w:color w:val="000000"/>
                <w:kern w:val="0"/>
                <w:sz w:val="28"/>
                <w:szCs w:val="28"/>
                <w:lang w:eastAsia="en-IN"/>
                <w14:ligatures w14:val="none"/>
              </w:rPr>
              <w:t>evalutes</w:t>
            </w:r>
            <w:proofErr w:type="spellEnd"/>
            <w:r w:rsidRPr="0046795C">
              <w:rPr>
                <w:rFonts w:ascii="Times New Roman" w:eastAsia="Times New Roman" w:hAnsi="Times New Roman" w:cs="Times New Roman"/>
                <w:color w:val="000000"/>
                <w:kern w:val="0"/>
                <w:sz w:val="28"/>
                <w:szCs w:val="28"/>
                <w:lang w:eastAsia="en-IN"/>
                <w14:ligatures w14:val="none"/>
              </w:rPr>
              <w:t xml:space="preserve"> its body if the supplied condition is true.</w:t>
            </w:r>
          </w:p>
        </w:tc>
      </w:tr>
      <w:tr w:rsidR="0046795C" w:rsidRPr="0046795C" w14:paraId="0EF4E9C5"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9814A2"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C879C"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1"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c:choose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75CB2FC7"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Simple conditional tag that establishes a context for mutually exclusive conditional operations, marked by </w:t>
            </w:r>
            <w:r w:rsidRPr="0046795C">
              <w:rPr>
                <w:rFonts w:ascii="Times New Roman" w:eastAsia="Times New Roman" w:hAnsi="Times New Roman" w:cs="Times New Roman"/>
                <w:b/>
                <w:bCs/>
                <w:color w:val="000000"/>
                <w:kern w:val="0"/>
                <w:sz w:val="28"/>
                <w:szCs w:val="28"/>
                <w:lang w:eastAsia="en-IN"/>
                <w14:ligatures w14:val="none"/>
              </w:rPr>
              <w:t>&lt;when&gt;</w:t>
            </w:r>
            <w:r w:rsidRPr="0046795C">
              <w:rPr>
                <w:rFonts w:ascii="Times New Roman" w:eastAsia="Times New Roman" w:hAnsi="Times New Roman" w:cs="Times New Roman"/>
                <w:color w:val="000000"/>
                <w:kern w:val="0"/>
                <w:sz w:val="28"/>
                <w:szCs w:val="28"/>
                <w:lang w:eastAsia="en-IN"/>
                <w14:ligatures w14:val="none"/>
              </w:rPr>
              <w:t> and </w:t>
            </w:r>
            <w:r w:rsidRPr="0046795C">
              <w:rPr>
                <w:rFonts w:ascii="Times New Roman" w:eastAsia="Times New Roman" w:hAnsi="Times New Roman" w:cs="Times New Roman"/>
                <w:b/>
                <w:bCs/>
                <w:color w:val="000000"/>
                <w:kern w:val="0"/>
                <w:sz w:val="28"/>
                <w:szCs w:val="28"/>
                <w:lang w:eastAsia="en-IN"/>
                <w14:ligatures w14:val="none"/>
              </w:rPr>
              <w:t>&lt;otherwise&gt;</w:t>
            </w:r>
            <w:r w:rsidRPr="0046795C">
              <w:rPr>
                <w:rFonts w:ascii="Times New Roman" w:eastAsia="Times New Roman" w:hAnsi="Times New Roman" w:cs="Times New Roman"/>
                <w:color w:val="000000"/>
                <w:kern w:val="0"/>
                <w:sz w:val="28"/>
                <w:szCs w:val="28"/>
                <w:lang w:eastAsia="en-IN"/>
                <w14:ligatures w14:val="none"/>
              </w:rPr>
              <w:t>.</w:t>
            </w:r>
          </w:p>
        </w:tc>
      </w:tr>
      <w:tr w:rsidR="0046795C" w:rsidRPr="0046795C" w14:paraId="2FC9B86A"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B8E36F"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A145C"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2"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c:when</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BEBCAA3"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roofErr w:type="spellStart"/>
            <w:r w:rsidRPr="0046795C">
              <w:rPr>
                <w:rFonts w:ascii="Times New Roman" w:eastAsia="Times New Roman" w:hAnsi="Times New Roman" w:cs="Times New Roman"/>
                <w:color w:val="000000"/>
                <w:kern w:val="0"/>
                <w:sz w:val="28"/>
                <w:szCs w:val="28"/>
                <w:lang w:eastAsia="en-IN"/>
                <w14:ligatures w14:val="none"/>
              </w:rPr>
              <w:t>Subtag</w:t>
            </w:r>
            <w:proofErr w:type="spellEnd"/>
            <w:r w:rsidRPr="0046795C">
              <w:rPr>
                <w:rFonts w:ascii="Times New Roman" w:eastAsia="Times New Roman" w:hAnsi="Times New Roman" w:cs="Times New Roman"/>
                <w:color w:val="000000"/>
                <w:kern w:val="0"/>
                <w:sz w:val="28"/>
                <w:szCs w:val="28"/>
                <w:lang w:eastAsia="en-IN"/>
                <w14:ligatures w14:val="none"/>
              </w:rPr>
              <w:t xml:space="preserve"> of </w:t>
            </w:r>
            <w:r w:rsidRPr="0046795C">
              <w:rPr>
                <w:rFonts w:ascii="Times New Roman" w:eastAsia="Times New Roman" w:hAnsi="Times New Roman" w:cs="Times New Roman"/>
                <w:b/>
                <w:bCs/>
                <w:color w:val="000000"/>
                <w:kern w:val="0"/>
                <w:sz w:val="28"/>
                <w:szCs w:val="28"/>
                <w:lang w:eastAsia="en-IN"/>
                <w14:ligatures w14:val="none"/>
              </w:rPr>
              <w:t>&lt;choose&gt;</w:t>
            </w:r>
            <w:r w:rsidRPr="0046795C">
              <w:rPr>
                <w:rFonts w:ascii="Times New Roman" w:eastAsia="Times New Roman" w:hAnsi="Times New Roman" w:cs="Times New Roman"/>
                <w:color w:val="000000"/>
                <w:kern w:val="0"/>
                <w:sz w:val="28"/>
                <w:szCs w:val="28"/>
                <w:lang w:eastAsia="en-IN"/>
                <w14:ligatures w14:val="none"/>
              </w:rPr>
              <w:t xml:space="preserve"> that includes its body if its condition </w:t>
            </w:r>
            <w:proofErr w:type="spellStart"/>
            <w:r w:rsidRPr="0046795C">
              <w:rPr>
                <w:rFonts w:ascii="Times New Roman" w:eastAsia="Times New Roman" w:hAnsi="Times New Roman" w:cs="Times New Roman"/>
                <w:color w:val="000000"/>
                <w:kern w:val="0"/>
                <w:sz w:val="28"/>
                <w:szCs w:val="28"/>
                <w:lang w:eastAsia="en-IN"/>
                <w14:ligatures w14:val="none"/>
              </w:rPr>
              <w:t>evalutes</w:t>
            </w:r>
            <w:proofErr w:type="spellEnd"/>
            <w:r w:rsidRPr="0046795C">
              <w:rPr>
                <w:rFonts w:ascii="Times New Roman" w:eastAsia="Times New Roman" w:hAnsi="Times New Roman" w:cs="Times New Roman"/>
                <w:color w:val="000000"/>
                <w:kern w:val="0"/>
                <w:sz w:val="28"/>
                <w:szCs w:val="28"/>
                <w:lang w:eastAsia="en-IN"/>
                <w14:ligatures w14:val="none"/>
              </w:rPr>
              <w:t xml:space="preserve"> to </w:t>
            </w:r>
            <w:r w:rsidRPr="0046795C">
              <w:rPr>
                <w:rFonts w:ascii="Times New Roman" w:eastAsia="Times New Roman" w:hAnsi="Times New Roman" w:cs="Times New Roman"/>
                <w:b/>
                <w:bCs/>
                <w:color w:val="000000"/>
                <w:kern w:val="0"/>
                <w:sz w:val="28"/>
                <w:szCs w:val="28"/>
                <w:lang w:eastAsia="en-IN"/>
                <w14:ligatures w14:val="none"/>
              </w:rPr>
              <w:t>'true'</w:t>
            </w:r>
            <w:r w:rsidRPr="0046795C">
              <w:rPr>
                <w:rFonts w:ascii="Times New Roman" w:eastAsia="Times New Roman" w:hAnsi="Times New Roman" w:cs="Times New Roman"/>
                <w:color w:val="000000"/>
                <w:kern w:val="0"/>
                <w:sz w:val="28"/>
                <w:szCs w:val="28"/>
                <w:lang w:eastAsia="en-IN"/>
                <w14:ligatures w14:val="none"/>
              </w:rPr>
              <w:t>.</w:t>
            </w:r>
          </w:p>
        </w:tc>
      </w:tr>
      <w:tr w:rsidR="0046795C" w:rsidRPr="0046795C" w14:paraId="0E886BDA"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B4953E"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E6A73"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3"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c:otherwise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73D6B27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roofErr w:type="spellStart"/>
            <w:r w:rsidRPr="0046795C">
              <w:rPr>
                <w:rFonts w:ascii="Times New Roman" w:eastAsia="Times New Roman" w:hAnsi="Times New Roman" w:cs="Times New Roman"/>
                <w:color w:val="000000"/>
                <w:kern w:val="0"/>
                <w:sz w:val="28"/>
                <w:szCs w:val="28"/>
                <w:lang w:eastAsia="en-IN"/>
                <w14:ligatures w14:val="none"/>
              </w:rPr>
              <w:t>Subtag</w:t>
            </w:r>
            <w:proofErr w:type="spellEnd"/>
            <w:r w:rsidRPr="0046795C">
              <w:rPr>
                <w:rFonts w:ascii="Times New Roman" w:eastAsia="Times New Roman" w:hAnsi="Times New Roman" w:cs="Times New Roman"/>
                <w:color w:val="000000"/>
                <w:kern w:val="0"/>
                <w:sz w:val="28"/>
                <w:szCs w:val="28"/>
                <w:lang w:eastAsia="en-IN"/>
                <w14:ligatures w14:val="none"/>
              </w:rPr>
              <w:t xml:space="preserve"> of </w:t>
            </w:r>
            <w:r w:rsidRPr="0046795C">
              <w:rPr>
                <w:rFonts w:ascii="Times New Roman" w:eastAsia="Times New Roman" w:hAnsi="Times New Roman" w:cs="Times New Roman"/>
                <w:b/>
                <w:bCs/>
                <w:color w:val="000000"/>
                <w:kern w:val="0"/>
                <w:sz w:val="28"/>
                <w:szCs w:val="28"/>
                <w:lang w:eastAsia="en-IN"/>
                <w14:ligatures w14:val="none"/>
              </w:rPr>
              <w:t>&lt;choose&gt;</w:t>
            </w:r>
            <w:r w:rsidRPr="0046795C">
              <w:rPr>
                <w:rFonts w:ascii="Times New Roman" w:eastAsia="Times New Roman" w:hAnsi="Times New Roman" w:cs="Times New Roman"/>
                <w:color w:val="000000"/>
                <w:kern w:val="0"/>
                <w:sz w:val="28"/>
                <w:szCs w:val="28"/>
                <w:lang w:eastAsia="en-IN"/>
                <w14:ligatures w14:val="none"/>
              </w:rPr>
              <w:t> that follows the </w:t>
            </w:r>
            <w:r w:rsidRPr="0046795C">
              <w:rPr>
                <w:rFonts w:ascii="Times New Roman" w:eastAsia="Times New Roman" w:hAnsi="Times New Roman" w:cs="Times New Roman"/>
                <w:b/>
                <w:bCs/>
                <w:color w:val="000000"/>
                <w:kern w:val="0"/>
                <w:sz w:val="28"/>
                <w:szCs w:val="28"/>
                <w:lang w:eastAsia="en-IN"/>
                <w14:ligatures w14:val="none"/>
              </w:rPr>
              <w:t>&lt;when&gt;</w:t>
            </w:r>
            <w:r w:rsidRPr="0046795C">
              <w:rPr>
                <w:rFonts w:ascii="Times New Roman" w:eastAsia="Times New Roman" w:hAnsi="Times New Roman" w:cs="Times New Roman"/>
                <w:color w:val="000000"/>
                <w:kern w:val="0"/>
                <w:sz w:val="28"/>
                <w:szCs w:val="28"/>
                <w:lang w:eastAsia="en-IN"/>
                <w14:ligatures w14:val="none"/>
              </w:rPr>
              <w:t xml:space="preserve"> tags and runs only if all of the prior conditions evaluated </w:t>
            </w:r>
            <w:proofErr w:type="gramStart"/>
            <w:r w:rsidRPr="0046795C">
              <w:rPr>
                <w:rFonts w:ascii="Times New Roman" w:eastAsia="Times New Roman" w:hAnsi="Times New Roman" w:cs="Times New Roman"/>
                <w:color w:val="000000"/>
                <w:kern w:val="0"/>
                <w:sz w:val="28"/>
                <w:szCs w:val="28"/>
                <w:lang w:eastAsia="en-IN"/>
                <w14:ligatures w14:val="none"/>
              </w:rPr>
              <w:t>to</w:t>
            </w:r>
            <w:proofErr w:type="gramEnd"/>
            <w:r w:rsidRPr="0046795C">
              <w:rPr>
                <w:rFonts w:ascii="Times New Roman" w:eastAsia="Times New Roman" w:hAnsi="Times New Roman" w:cs="Times New Roman"/>
                <w:color w:val="000000"/>
                <w:kern w:val="0"/>
                <w:sz w:val="28"/>
                <w:szCs w:val="28"/>
                <w:lang w:eastAsia="en-IN"/>
                <w14:ligatures w14:val="none"/>
              </w:rPr>
              <w:t> </w:t>
            </w:r>
            <w:r w:rsidRPr="0046795C">
              <w:rPr>
                <w:rFonts w:ascii="Times New Roman" w:eastAsia="Times New Roman" w:hAnsi="Times New Roman" w:cs="Times New Roman"/>
                <w:b/>
                <w:bCs/>
                <w:color w:val="000000"/>
                <w:kern w:val="0"/>
                <w:sz w:val="28"/>
                <w:szCs w:val="28"/>
                <w:lang w:eastAsia="en-IN"/>
                <w14:ligatures w14:val="none"/>
              </w:rPr>
              <w:t>'false'</w:t>
            </w:r>
            <w:r w:rsidRPr="0046795C">
              <w:rPr>
                <w:rFonts w:ascii="Times New Roman" w:eastAsia="Times New Roman" w:hAnsi="Times New Roman" w:cs="Times New Roman"/>
                <w:color w:val="000000"/>
                <w:kern w:val="0"/>
                <w:sz w:val="28"/>
                <w:szCs w:val="28"/>
                <w:lang w:eastAsia="en-IN"/>
                <w14:ligatures w14:val="none"/>
              </w:rPr>
              <w:t>.</w:t>
            </w:r>
          </w:p>
        </w:tc>
      </w:tr>
      <w:tr w:rsidR="0046795C" w:rsidRPr="0046795C" w14:paraId="26B1125C"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9E32BC"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D140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4"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c:import</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52C690E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Retrieves an absolute or relative URL and exposes its contents to either the page, a String in </w:t>
            </w:r>
            <w:r w:rsidRPr="0046795C">
              <w:rPr>
                <w:rFonts w:ascii="Times New Roman" w:eastAsia="Times New Roman" w:hAnsi="Times New Roman" w:cs="Times New Roman"/>
                <w:b/>
                <w:bCs/>
                <w:color w:val="000000"/>
                <w:kern w:val="0"/>
                <w:sz w:val="28"/>
                <w:szCs w:val="28"/>
                <w:lang w:eastAsia="en-IN"/>
                <w14:ligatures w14:val="none"/>
              </w:rPr>
              <w:t>'var'</w:t>
            </w:r>
            <w:r w:rsidRPr="0046795C">
              <w:rPr>
                <w:rFonts w:ascii="Times New Roman" w:eastAsia="Times New Roman" w:hAnsi="Times New Roman" w:cs="Times New Roman"/>
                <w:color w:val="000000"/>
                <w:kern w:val="0"/>
                <w:sz w:val="28"/>
                <w:szCs w:val="28"/>
                <w:lang w:eastAsia="en-IN"/>
                <w14:ligatures w14:val="none"/>
              </w:rPr>
              <w:t>, or a Reader in </w:t>
            </w:r>
            <w:r w:rsidRPr="0046795C">
              <w:rPr>
                <w:rFonts w:ascii="Times New Roman" w:eastAsia="Times New Roman" w:hAnsi="Times New Roman" w:cs="Times New Roman"/>
                <w:b/>
                <w:bCs/>
                <w:color w:val="000000"/>
                <w:kern w:val="0"/>
                <w:sz w:val="28"/>
                <w:szCs w:val="28"/>
                <w:lang w:eastAsia="en-IN"/>
                <w14:ligatures w14:val="none"/>
              </w:rPr>
              <w:t>'</w:t>
            </w:r>
            <w:proofErr w:type="spellStart"/>
            <w:r w:rsidRPr="0046795C">
              <w:rPr>
                <w:rFonts w:ascii="Times New Roman" w:eastAsia="Times New Roman" w:hAnsi="Times New Roman" w:cs="Times New Roman"/>
                <w:b/>
                <w:bCs/>
                <w:color w:val="000000"/>
                <w:kern w:val="0"/>
                <w:sz w:val="28"/>
                <w:szCs w:val="28"/>
                <w:lang w:eastAsia="en-IN"/>
                <w14:ligatures w14:val="none"/>
              </w:rPr>
              <w:t>varReader</w:t>
            </w:r>
            <w:proofErr w:type="spellEnd"/>
            <w:r w:rsidRPr="0046795C">
              <w:rPr>
                <w:rFonts w:ascii="Times New Roman" w:eastAsia="Times New Roman" w:hAnsi="Times New Roman" w:cs="Times New Roman"/>
                <w:b/>
                <w:bCs/>
                <w:color w:val="0000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w:t>
            </w:r>
          </w:p>
        </w:tc>
      </w:tr>
      <w:tr w:rsidR="0046795C" w:rsidRPr="0046795C" w14:paraId="1902B1D2"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1A083E"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B34E5"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5"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c:forEach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07E9377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The basic iteration tag, accepting many different collection types and supporting </w:t>
            </w:r>
            <w:proofErr w:type="spellStart"/>
            <w:r w:rsidRPr="0046795C">
              <w:rPr>
                <w:rFonts w:ascii="Times New Roman" w:eastAsia="Times New Roman" w:hAnsi="Times New Roman" w:cs="Times New Roman"/>
                <w:color w:val="000000"/>
                <w:kern w:val="0"/>
                <w:sz w:val="28"/>
                <w:szCs w:val="28"/>
                <w:lang w:eastAsia="en-IN"/>
                <w14:ligatures w14:val="none"/>
              </w:rPr>
              <w:t>subsetting</w:t>
            </w:r>
            <w:proofErr w:type="spellEnd"/>
            <w:r w:rsidRPr="0046795C">
              <w:rPr>
                <w:rFonts w:ascii="Times New Roman" w:eastAsia="Times New Roman" w:hAnsi="Times New Roman" w:cs="Times New Roman"/>
                <w:color w:val="000000"/>
                <w:kern w:val="0"/>
                <w:sz w:val="28"/>
                <w:szCs w:val="28"/>
                <w:lang w:eastAsia="en-IN"/>
                <w14:ligatures w14:val="none"/>
              </w:rPr>
              <w:t xml:space="preserve"> and other </w:t>
            </w:r>
            <w:proofErr w:type="gramStart"/>
            <w:r w:rsidRPr="0046795C">
              <w:rPr>
                <w:rFonts w:ascii="Times New Roman" w:eastAsia="Times New Roman" w:hAnsi="Times New Roman" w:cs="Times New Roman"/>
                <w:color w:val="000000"/>
                <w:kern w:val="0"/>
                <w:sz w:val="28"/>
                <w:szCs w:val="28"/>
                <w:lang w:eastAsia="en-IN"/>
                <w14:ligatures w14:val="none"/>
              </w:rPr>
              <w:t>functionality .</w:t>
            </w:r>
            <w:proofErr w:type="gramEnd"/>
          </w:p>
        </w:tc>
      </w:tr>
      <w:tr w:rsidR="0046795C" w:rsidRPr="0046795C" w14:paraId="54EEB842" w14:textId="77777777" w:rsidTr="0046795C">
        <w:trPr>
          <w:trHeight w:val="9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6C7EFD"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05E24"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6"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c:forTokens</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7E3867B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Iterates over tokens, separated by the supplied </w:t>
            </w:r>
            <w:proofErr w:type="spellStart"/>
            <w:r w:rsidRPr="0046795C">
              <w:rPr>
                <w:rFonts w:ascii="Times New Roman" w:eastAsia="Times New Roman" w:hAnsi="Times New Roman" w:cs="Times New Roman"/>
                <w:color w:val="000000"/>
                <w:kern w:val="0"/>
                <w:sz w:val="28"/>
                <w:szCs w:val="28"/>
                <w:lang w:eastAsia="en-IN"/>
                <w14:ligatures w14:val="none"/>
              </w:rPr>
              <w:t>delimeters</w:t>
            </w:r>
            <w:proofErr w:type="spellEnd"/>
            <w:r w:rsidRPr="0046795C">
              <w:rPr>
                <w:rFonts w:ascii="Times New Roman" w:eastAsia="Times New Roman" w:hAnsi="Times New Roman" w:cs="Times New Roman"/>
                <w:color w:val="000000"/>
                <w:kern w:val="0"/>
                <w:sz w:val="28"/>
                <w:szCs w:val="28"/>
                <w:lang w:eastAsia="en-IN"/>
                <w14:ligatures w14:val="none"/>
              </w:rPr>
              <w:t>.</w:t>
            </w:r>
          </w:p>
        </w:tc>
      </w:tr>
      <w:tr w:rsidR="0046795C" w:rsidRPr="0046795C" w14:paraId="5E7BF24E" w14:textId="77777777" w:rsidTr="0046795C">
        <w:trPr>
          <w:trHeight w:val="9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1F966A"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A4391"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7"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c:param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5B5ECA1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Adds a parameter to a containing </w:t>
            </w:r>
            <w:r w:rsidRPr="0046795C">
              <w:rPr>
                <w:rFonts w:ascii="Times New Roman" w:eastAsia="Times New Roman" w:hAnsi="Times New Roman" w:cs="Times New Roman"/>
                <w:b/>
                <w:bCs/>
                <w:color w:val="000000"/>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tag's URL.</w:t>
            </w:r>
          </w:p>
        </w:tc>
      </w:tr>
      <w:tr w:rsidR="0046795C" w:rsidRPr="0046795C" w14:paraId="1EC05DF0" w14:textId="77777777" w:rsidTr="0046795C">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0B7047"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3AB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8"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c:redirect</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6FDD7AE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Redirects to a new URL.</w:t>
            </w:r>
          </w:p>
        </w:tc>
      </w:tr>
      <w:tr w:rsidR="0046795C" w:rsidRPr="0046795C" w14:paraId="540B7818" w14:textId="77777777" w:rsidTr="0046795C">
        <w:trPr>
          <w:trHeight w:val="9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E0833F"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7F788"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19"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r w:rsidRPr="0046795C">
                <w:rPr>
                  <w:rFonts w:ascii="Times New Roman" w:eastAsia="Times New Roman" w:hAnsi="Times New Roman" w:cs="Times New Roman"/>
                  <w:color w:val="313131"/>
                  <w:kern w:val="0"/>
                  <w:sz w:val="28"/>
                  <w:szCs w:val="28"/>
                  <w:u w:val="single"/>
                  <w:lang w:eastAsia="en-IN"/>
                  <w14:ligatures w14:val="none"/>
                </w:rPr>
                <w:t>c:url</w:t>
              </w:r>
              <w:proofErr w:type="spellEnd"/>
              <w:r w:rsidRPr="0046795C">
                <w:rPr>
                  <w:rFonts w:ascii="Times New Roman" w:eastAsia="Times New Roman" w:hAnsi="Times New Roman" w:cs="Times New Roman"/>
                  <w:color w:val="313131"/>
                  <w:kern w:val="0"/>
                  <w:sz w:val="28"/>
                  <w:szCs w:val="28"/>
                  <w:u w:val="single"/>
                  <w:lang w:eastAsia="en-IN"/>
                  <w14:ligatures w14:val="none"/>
                </w:rPr>
                <w:t>&gt;</w:t>
              </w:r>
            </w:hyperlink>
          </w:p>
          <w:p w14:paraId="667FE89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Creates a URL with optional query parameters</w:t>
            </w:r>
          </w:p>
        </w:tc>
      </w:tr>
    </w:tbl>
    <w:p w14:paraId="570B1F3D"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b/>
          <w:bCs/>
          <w:color w:val="000000"/>
          <w:kern w:val="0"/>
          <w:sz w:val="40"/>
          <w:szCs w:val="40"/>
          <w:lang w:eastAsia="en-IN"/>
          <w14:ligatures w14:val="none"/>
        </w:rPr>
      </w:pPr>
      <w:r w:rsidRPr="0046795C">
        <w:rPr>
          <w:rFonts w:ascii="Times New Roman" w:eastAsia="Times New Roman" w:hAnsi="Times New Roman" w:cs="Times New Roman"/>
          <w:b/>
          <w:bCs/>
          <w:color w:val="000000"/>
          <w:kern w:val="0"/>
          <w:sz w:val="40"/>
          <w:szCs w:val="40"/>
          <w:lang w:eastAsia="en-IN"/>
          <w14:ligatures w14:val="none"/>
        </w:rPr>
        <w:t>Formatting Tags</w:t>
      </w:r>
    </w:p>
    <w:p w14:paraId="60BA3DE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JSTL formatting tags are used to format and display text, the date, the time, and numbers for internationalized Websites. Following is the syntax to include Formatting library in your JSP −</w:t>
      </w:r>
    </w:p>
    <w:p w14:paraId="63E693F9"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&lt;%@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 "</w:t>
      </w:r>
      <w:proofErr w:type="spellStart"/>
      <w:r w:rsidRPr="0046795C">
        <w:rPr>
          <w:rFonts w:ascii="Times New Roman" w:eastAsia="Times New Roman" w:hAnsi="Times New Roman" w:cs="Times New Roman"/>
          <w:color w:val="000000"/>
          <w:kern w:val="0"/>
          <w:sz w:val="28"/>
          <w:szCs w:val="28"/>
          <w:lang w:eastAsia="en-IN"/>
          <w14:ligatures w14:val="none"/>
        </w:rPr>
        <w:t>fmt</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 "http://java.sun.com/</w:t>
      </w:r>
      <w:proofErr w:type="spellStart"/>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jstl</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fmt</w:t>
      </w:r>
      <w:proofErr w:type="spellEnd"/>
      <w:r w:rsidRPr="0046795C">
        <w:rPr>
          <w:rFonts w:ascii="Times New Roman" w:eastAsia="Times New Roman" w:hAnsi="Times New Roman" w:cs="Times New Roman"/>
          <w:color w:val="000000"/>
          <w:kern w:val="0"/>
          <w:sz w:val="28"/>
          <w:szCs w:val="28"/>
          <w:lang w:eastAsia="en-IN"/>
          <w14:ligatures w14:val="none"/>
        </w:rPr>
        <w:t>" %&gt;</w:t>
      </w:r>
    </w:p>
    <w:p w14:paraId="1FC7A05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table lists out the Formatting JSTL Tags −</w:t>
      </w:r>
    </w:p>
    <w:tbl>
      <w:tblPr>
        <w:tblW w:w="9839" w:type="dxa"/>
        <w:tblCellMar>
          <w:top w:w="15" w:type="dxa"/>
          <w:left w:w="15" w:type="dxa"/>
          <w:bottom w:w="15" w:type="dxa"/>
          <w:right w:w="15" w:type="dxa"/>
        </w:tblCellMar>
        <w:tblLook w:val="04A0" w:firstRow="1" w:lastRow="0" w:firstColumn="1" w:lastColumn="0" w:noHBand="0" w:noVBand="1"/>
      </w:tblPr>
      <w:tblGrid>
        <w:gridCol w:w="1081"/>
        <w:gridCol w:w="8758"/>
      </w:tblGrid>
      <w:tr w:rsidR="0046795C" w:rsidRPr="0046795C" w14:paraId="47256AD7" w14:textId="77777777" w:rsidTr="0046795C">
        <w:trPr>
          <w:trHeight w:val="313"/>
        </w:trPr>
        <w:tc>
          <w:tcPr>
            <w:tcW w:w="1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5FA849"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C7E192"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Tag &amp; Description</w:t>
            </w:r>
          </w:p>
        </w:tc>
      </w:tr>
      <w:tr w:rsidR="0046795C" w:rsidRPr="0046795C" w14:paraId="4C745DA6" w14:textId="77777777" w:rsidTr="0046795C">
        <w:trPr>
          <w:trHeight w:val="9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809AEB"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3D08F"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0"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fmt:formatNumber</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1C24D7B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To render numerical value with specific precision or format.</w:t>
            </w:r>
          </w:p>
        </w:tc>
      </w:tr>
      <w:tr w:rsidR="0046795C" w:rsidRPr="0046795C" w14:paraId="1CF68791" w14:textId="77777777" w:rsidTr="0046795C">
        <w:trPr>
          <w:trHeight w:val="9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397ECD"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23B9D"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1"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fmt:parseNumber</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2D75D845"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Parses the string representation of a number, currency, or percentage.</w:t>
            </w:r>
          </w:p>
        </w:tc>
      </w:tr>
      <w:tr w:rsidR="0046795C" w:rsidRPr="0046795C" w14:paraId="4F132CE7" w14:textId="77777777" w:rsidTr="0046795C">
        <w:trPr>
          <w:trHeight w:val="9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BB7781"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461B0"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2"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fmt:formatDate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76845DE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Formats a date and/or time using the supplied styles and pattern.</w:t>
            </w:r>
          </w:p>
        </w:tc>
      </w:tr>
      <w:tr w:rsidR="0046795C" w:rsidRPr="0046795C" w14:paraId="4173EAB4" w14:textId="77777777" w:rsidTr="0046795C">
        <w:trPr>
          <w:trHeight w:val="9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AE6692"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1C1E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3"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fmt:parseDate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5698DD7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Parses the string representation of a date and/or time</w:t>
            </w:r>
          </w:p>
        </w:tc>
      </w:tr>
      <w:tr w:rsidR="0046795C" w:rsidRPr="0046795C" w14:paraId="4731A7EE" w14:textId="77777777" w:rsidTr="0046795C">
        <w:trPr>
          <w:trHeight w:val="9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FFCD2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D9812"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4"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fmt:bundle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7D6FDB01"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Loads a resource bundle to be used by its tag body.</w:t>
            </w:r>
          </w:p>
        </w:tc>
      </w:tr>
      <w:tr w:rsidR="0046795C" w:rsidRPr="0046795C" w14:paraId="1F8A1420" w14:textId="77777777" w:rsidTr="0046795C">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0424F5"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AC07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5"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fmt:setLocale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1887746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Stores the given locale in the locale configuration variable.</w:t>
            </w:r>
          </w:p>
        </w:tc>
      </w:tr>
      <w:tr w:rsidR="0046795C" w:rsidRPr="0046795C" w14:paraId="4CED9A55"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32CEA5"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E3A34"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6"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fmt:setBundle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277BA17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Loads a resource bundle and stores it in the named scoped variable or the bundle configuration variable.</w:t>
            </w:r>
          </w:p>
        </w:tc>
      </w:tr>
      <w:tr w:rsidR="0046795C" w:rsidRPr="0046795C" w14:paraId="21BD3AC6"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469BC0"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1EBA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7"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fmt:timeZone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054ACD93"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Specifies the time zone for any time formatting or parsing actions nested in its body.</w:t>
            </w:r>
          </w:p>
        </w:tc>
      </w:tr>
      <w:tr w:rsidR="0046795C" w:rsidRPr="0046795C" w14:paraId="321B7635"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848482"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DC737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8"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fmt:setTimeZone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D46D9B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Stores the given time zone in the time zone configuration variable</w:t>
            </w:r>
          </w:p>
        </w:tc>
      </w:tr>
      <w:tr w:rsidR="0046795C" w:rsidRPr="0046795C" w14:paraId="1BD0153D" w14:textId="77777777" w:rsidTr="0046795C">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92AD96"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A47A2"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29"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fmt:message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7B3ADA27"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Displays an internationalized message.</w:t>
            </w:r>
          </w:p>
        </w:tc>
      </w:tr>
      <w:tr w:rsidR="0046795C" w:rsidRPr="0046795C" w14:paraId="2DD2FBC3" w14:textId="77777777" w:rsidTr="0046795C">
        <w:trPr>
          <w:trHeight w:val="9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CB7D6F"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7CE9C"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0"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fmt:requestEncoding</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7DE14D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Sets the request character encoding</w:t>
            </w:r>
          </w:p>
        </w:tc>
      </w:tr>
    </w:tbl>
    <w:p w14:paraId="12113864"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b/>
          <w:bCs/>
          <w:color w:val="000000"/>
          <w:kern w:val="0"/>
          <w:sz w:val="40"/>
          <w:szCs w:val="40"/>
          <w:lang w:eastAsia="en-IN"/>
          <w14:ligatures w14:val="none"/>
        </w:rPr>
      </w:pPr>
      <w:r w:rsidRPr="0046795C">
        <w:rPr>
          <w:rFonts w:ascii="Times New Roman" w:eastAsia="Times New Roman" w:hAnsi="Times New Roman" w:cs="Times New Roman"/>
          <w:b/>
          <w:bCs/>
          <w:color w:val="000000"/>
          <w:kern w:val="0"/>
          <w:sz w:val="40"/>
          <w:szCs w:val="40"/>
          <w:lang w:eastAsia="en-IN"/>
          <w14:ligatures w14:val="none"/>
        </w:rPr>
        <w:t>SQL Tags</w:t>
      </w:r>
    </w:p>
    <w:p w14:paraId="39AD11E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JSTL SQL tag library provides tags for interacting with relational databases (RDBMSs) such as </w:t>
      </w:r>
      <w:r w:rsidRPr="0046795C">
        <w:rPr>
          <w:rFonts w:ascii="Times New Roman" w:eastAsia="Times New Roman" w:hAnsi="Times New Roman" w:cs="Times New Roman"/>
          <w:b/>
          <w:bCs/>
          <w:color w:val="000000"/>
          <w:kern w:val="0"/>
          <w:sz w:val="28"/>
          <w:szCs w:val="28"/>
          <w:lang w:eastAsia="en-IN"/>
          <w14:ligatures w14:val="none"/>
        </w:rPr>
        <w:t xml:space="preserve">Oracle, </w:t>
      </w:r>
      <w:proofErr w:type="spellStart"/>
      <w:r w:rsidRPr="0046795C">
        <w:rPr>
          <w:rFonts w:ascii="Times New Roman" w:eastAsia="Times New Roman" w:hAnsi="Times New Roman" w:cs="Times New Roman"/>
          <w:b/>
          <w:bCs/>
          <w:color w:val="000000"/>
          <w:kern w:val="0"/>
          <w:sz w:val="28"/>
          <w:szCs w:val="28"/>
          <w:lang w:eastAsia="en-IN"/>
          <w14:ligatures w14:val="none"/>
        </w:rPr>
        <w:t>mySQL</w:t>
      </w:r>
      <w:proofErr w:type="spellEnd"/>
      <w:r w:rsidRPr="0046795C">
        <w:rPr>
          <w:rFonts w:ascii="Times New Roman" w:eastAsia="Times New Roman" w:hAnsi="Times New Roman" w:cs="Times New Roman"/>
          <w:color w:val="000000"/>
          <w:kern w:val="0"/>
          <w:sz w:val="28"/>
          <w:szCs w:val="28"/>
          <w:lang w:eastAsia="en-IN"/>
          <w14:ligatures w14:val="none"/>
        </w:rPr>
        <w:t>, or </w:t>
      </w:r>
      <w:r w:rsidRPr="0046795C">
        <w:rPr>
          <w:rFonts w:ascii="Times New Roman" w:eastAsia="Times New Roman" w:hAnsi="Times New Roman" w:cs="Times New Roman"/>
          <w:b/>
          <w:bCs/>
          <w:color w:val="000000"/>
          <w:kern w:val="0"/>
          <w:sz w:val="28"/>
          <w:szCs w:val="28"/>
          <w:lang w:eastAsia="en-IN"/>
          <w14:ligatures w14:val="none"/>
        </w:rPr>
        <w:t>Microsoft SQL Server</w:t>
      </w:r>
      <w:r w:rsidRPr="0046795C">
        <w:rPr>
          <w:rFonts w:ascii="Times New Roman" w:eastAsia="Times New Roman" w:hAnsi="Times New Roman" w:cs="Times New Roman"/>
          <w:color w:val="000000"/>
          <w:kern w:val="0"/>
          <w:sz w:val="28"/>
          <w:szCs w:val="28"/>
          <w:lang w:eastAsia="en-IN"/>
          <w14:ligatures w14:val="none"/>
        </w:rPr>
        <w:t>.</w:t>
      </w:r>
    </w:p>
    <w:p w14:paraId="3F954A0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is the syntax to include JSTL SQL library in your JSP −</w:t>
      </w:r>
    </w:p>
    <w:p w14:paraId="5D469ADB"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&lt;%@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 "</w:t>
      </w:r>
      <w:proofErr w:type="spellStart"/>
      <w:r w:rsidRPr="0046795C">
        <w:rPr>
          <w:rFonts w:ascii="Times New Roman" w:eastAsia="Times New Roman" w:hAnsi="Times New Roman" w:cs="Times New Roman"/>
          <w:color w:val="000000"/>
          <w:kern w:val="0"/>
          <w:sz w:val="28"/>
          <w:szCs w:val="28"/>
          <w:lang w:eastAsia="en-IN"/>
          <w14:ligatures w14:val="none"/>
        </w:rPr>
        <w:t>sql</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 "http://java.sun.com/</w:t>
      </w:r>
      <w:proofErr w:type="spellStart"/>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jstl</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sql</w:t>
      </w:r>
      <w:proofErr w:type="spellEnd"/>
      <w:r w:rsidRPr="0046795C">
        <w:rPr>
          <w:rFonts w:ascii="Times New Roman" w:eastAsia="Times New Roman" w:hAnsi="Times New Roman" w:cs="Times New Roman"/>
          <w:color w:val="000000"/>
          <w:kern w:val="0"/>
          <w:sz w:val="28"/>
          <w:szCs w:val="28"/>
          <w:lang w:eastAsia="en-IN"/>
          <w14:ligatures w14:val="none"/>
        </w:rPr>
        <w:t>" %&gt;</w:t>
      </w:r>
    </w:p>
    <w:p w14:paraId="78AF9DF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table lists out the SQL JSTL Tags −</w:t>
      </w:r>
    </w:p>
    <w:tbl>
      <w:tblPr>
        <w:tblW w:w="9779" w:type="dxa"/>
        <w:tblCellMar>
          <w:top w:w="15" w:type="dxa"/>
          <w:left w:w="15" w:type="dxa"/>
          <w:bottom w:w="15" w:type="dxa"/>
          <w:right w:w="15" w:type="dxa"/>
        </w:tblCellMar>
        <w:tblLook w:val="04A0" w:firstRow="1" w:lastRow="0" w:firstColumn="1" w:lastColumn="0" w:noHBand="0" w:noVBand="1"/>
      </w:tblPr>
      <w:tblGrid>
        <w:gridCol w:w="1074"/>
        <w:gridCol w:w="8705"/>
      </w:tblGrid>
      <w:tr w:rsidR="0046795C" w:rsidRPr="0046795C" w14:paraId="020D3FF6" w14:textId="77777777" w:rsidTr="0046795C">
        <w:trPr>
          <w:trHeight w:val="311"/>
        </w:trPr>
        <w:tc>
          <w:tcPr>
            <w:tcW w:w="10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4D22B2"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38BF3D"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Tag &amp; Description</w:t>
            </w:r>
          </w:p>
        </w:tc>
      </w:tr>
      <w:tr w:rsidR="0046795C" w:rsidRPr="0046795C" w14:paraId="67A6F644" w14:textId="77777777" w:rsidTr="0046795C">
        <w:trPr>
          <w:trHeight w:val="9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5B67B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64C18"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1"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sql:setDataSource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18C20E3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Creates a simple </w:t>
            </w:r>
            <w:proofErr w:type="spellStart"/>
            <w:r w:rsidRPr="0046795C">
              <w:rPr>
                <w:rFonts w:ascii="Times New Roman" w:eastAsia="Times New Roman" w:hAnsi="Times New Roman" w:cs="Times New Roman"/>
                <w:color w:val="000000"/>
                <w:kern w:val="0"/>
                <w:sz w:val="28"/>
                <w:szCs w:val="28"/>
                <w:lang w:eastAsia="en-IN"/>
                <w14:ligatures w14:val="none"/>
              </w:rPr>
              <w:t>DataSource</w:t>
            </w:r>
            <w:proofErr w:type="spellEnd"/>
            <w:r w:rsidRPr="0046795C">
              <w:rPr>
                <w:rFonts w:ascii="Times New Roman" w:eastAsia="Times New Roman" w:hAnsi="Times New Roman" w:cs="Times New Roman"/>
                <w:color w:val="000000"/>
                <w:kern w:val="0"/>
                <w:sz w:val="28"/>
                <w:szCs w:val="28"/>
                <w:lang w:eastAsia="en-IN"/>
                <w14:ligatures w14:val="none"/>
              </w:rPr>
              <w:t xml:space="preserve"> suitable only for prototyping</w:t>
            </w:r>
          </w:p>
        </w:tc>
      </w:tr>
      <w:tr w:rsidR="0046795C" w:rsidRPr="0046795C" w14:paraId="15E724DD" w14:textId="77777777" w:rsidTr="0046795C">
        <w:trPr>
          <w:trHeight w:val="9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427CB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6AB62"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2"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sql:query</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AD9859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Executes the SQL query defined in its body or through the </w:t>
            </w:r>
            <w:proofErr w:type="spellStart"/>
            <w:r w:rsidRPr="0046795C">
              <w:rPr>
                <w:rFonts w:ascii="Times New Roman" w:eastAsia="Times New Roman" w:hAnsi="Times New Roman" w:cs="Times New Roman"/>
                <w:color w:val="000000"/>
                <w:kern w:val="0"/>
                <w:sz w:val="28"/>
                <w:szCs w:val="28"/>
                <w:lang w:eastAsia="en-IN"/>
                <w14:ligatures w14:val="none"/>
              </w:rPr>
              <w:t>sql</w:t>
            </w:r>
            <w:proofErr w:type="spellEnd"/>
            <w:r w:rsidRPr="0046795C">
              <w:rPr>
                <w:rFonts w:ascii="Times New Roman" w:eastAsia="Times New Roman" w:hAnsi="Times New Roman" w:cs="Times New Roman"/>
                <w:color w:val="000000"/>
                <w:kern w:val="0"/>
                <w:sz w:val="28"/>
                <w:szCs w:val="28"/>
                <w:lang w:eastAsia="en-IN"/>
                <w14:ligatures w14:val="none"/>
              </w:rPr>
              <w:t xml:space="preserve"> attribute.</w:t>
            </w:r>
          </w:p>
        </w:tc>
      </w:tr>
      <w:tr w:rsidR="0046795C" w:rsidRPr="0046795C" w14:paraId="2C9E5A46" w14:textId="77777777" w:rsidTr="0046795C">
        <w:trPr>
          <w:trHeight w:val="9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7DE370"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B1F84"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3"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sql:update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2345175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Executes the SQL update defined in its body or through the </w:t>
            </w:r>
            <w:proofErr w:type="spellStart"/>
            <w:r w:rsidRPr="0046795C">
              <w:rPr>
                <w:rFonts w:ascii="Times New Roman" w:eastAsia="Times New Roman" w:hAnsi="Times New Roman" w:cs="Times New Roman"/>
                <w:color w:val="000000"/>
                <w:kern w:val="0"/>
                <w:sz w:val="28"/>
                <w:szCs w:val="28"/>
                <w:lang w:eastAsia="en-IN"/>
                <w14:ligatures w14:val="none"/>
              </w:rPr>
              <w:t>sql</w:t>
            </w:r>
            <w:proofErr w:type="spellEnd"/>
            <w:r w:rsidRPr="0046795C">
              <w:rPr>
                <w:rFonts w:ascii="Times New Roman" w:eastAsia="Times New Roman" w:hAnsi="Times New Roman" w:cs="Times New Roman"/>
                <w:color w:val="000000"/>
                <w:kern w:val="0"/>
                <w:sz w:val="28"/>
                <w:szCs w:val="28"/>
                <w:lang w:eastAsia="en-IN"/>
                <w14:ligatures w14:val="none"/>
              </w:rPr>
              <w:t xml:space="preserve"> attribute.</w:t>
            </w:r>
          </w:p>
        </w:tc>
      </w:tr>
      <w:tr w:rsidR="0046795C" w:rsidRPr="0046795C" w14:paraId="1C06F187" w14:textId="77777777" w:rsidTr="0046795C">
        <w:trPr>
          <w:trHeight w:val="8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FA0333"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9983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4"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sql:param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2B3143E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Sets a parameter in an SQL statement to the specified value.</w:t>
            </w:r>
          </w:p>
        </w:tc>
      </w:tr>
      <w:tr w:rsidR="0046795C" w:rsidRPr="0046795C" w14:paraId="2BD9844C" w14:textId="77777777" w:rsidTr="0046795C">
        <w:trPr>
          <w:trHeight w:val="9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6C7E2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00A7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5"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sql:dateParam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300E337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Sets a parameter in an SQL statement to the specified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java.util</w:t>
            </w:r>
            <w:proofErr w:type="gramEnd"/>
            <w:r w:rsidRPr="0046795C">
              <w:rPr>
                <w:rFonts w:ascii="Times New Roman" w:eastAsia="Times New Roman" w:hAnsi="Times New Roman" w:cs="Times New Roman"/>
                <w:color w:val="000000"/>
                <w:kern w:val="0"/>
                <w:sz w:val="28"/>
                <w:szCs w:val="28"/>
                <w:lang w:eastAsia="en-IN"/>
                <w14:ligatures w14:val="none"/>
              </w:rPr>
              <w:t>.Date</w:t>
            </w:r>
            <w:proofErr w:type="spellEnd"/>
            <w:r w:rsidRPr="0046795C">
              <w:rPr>
                <w:rFonts w:ascii="Times New Roman" w:eastAsia="Times New Roman" w:hAnsi="Times New Roman" w:cs="Times New Roman"/>
                <w:color w:val="000000"/>
                <w:kern w:val="0"/>
                <w:sz w:val="28"/>
                <w:szCs w:val="28"/>
                <w:lang w:eastAsia="en-IN"/>
                <w14:ligatures w14:val="none"/>
              </w:rPr>
              <w:t xml:space="preserve"> value.</w:t>
            </w:r>
          </w:p>
        </w:tc>
      </w:tr>
      <w:tr w:rsidR="0046795C" w:rsidRPr="0046795C" w14:paraId="5498FEA0" w14:textId="77777777" w:rsidTr="0046795C">
        <w:trPr>
          <w:trHeight w:val="12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B51B32"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120DD"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6"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sql:transaction</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3FB66DA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Provides nested database action elements with a shared Connection, set up to execute all statements as one transaction.</w:t>
            </w:r>
          </w:p>
        </w:tc>
      </w:tr>
    </w:tbl>
    <w:p w14:paraId="0C6D15FF"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b/>
          <w:bCs/>
          <w:color w:val="000000"/>
          <w:kern w:val="0"/>
          <w:sz w:val="40"/>
          <w:szCs w:val="40"/>
          <w:lang w:eastAsia="en-IN"/>
          <w14:ligatures w14:val="none"/>
        </w:rPr>
      </w:pPr>
      <w:r w:rsidRPr="0046795C">
        <w:rPr>
          <w:rFonts w:ascii="Times New Roman" w:eastAsia="Times New Roman" w:hAnsi="Times New Roman" w:cs="Times New Roman"/>
          <w:b/>
          <w:bCs/>
          <w:color w:val="000000"/>
          <w:kern w:val="0"/>
          <w:sz w:val="40"/>
          <w:szCs w:val="40"/>
          <w:lang w:eastAsia="en-IN"/>
          <w14:ligatures w14:val="none"/>
        </w:rPr>
        <w:t>XML tags</w:t>
      </w:r>
    </w:p>
    <w:p w14:paraId="4FF1914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JSTL XML tags provide a JSP-centric way of creating and manipulating the XML documents. Following is the syntax to include the JSTL XML library in your JSP.</w:t>
      </w:r>
    </w:p>
    <w:p w14:paraId="015E5E9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JSTL XML tag library has custom tags for interacting with the XML data. This includes parsing the XML, transforming the XML data, and the flow control based on the XPath expressions.</w:t>
      </w:r>
    </w:p>
    <w:p w14:paraId="1C601AAE"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&lt;%@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 "x" </w:t>
      </w:r>
    </w:p>
    <w:p w14:paraId="2DEC4BCC"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 "http://java.sun.com/</w:t>
      </w:r>
      <w:proofErr w:type="spellStart"/>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jstl</w:t>
      </w:r>
      <w:proofErr w:type="spellEnd"/>
      <w:r w:rsidRPr="0046795C">
        <w:rPr>
          <w:rFonts w:ascii="Times New Roman" w:eastAsia="Times New Roman" w:hAnsi="Times New Roman" w:cs="Times New Roman"/>
          <w:color w:val="000000"/>
          <w:kern w:val="0"/>
          <w:sz w:val="28"/>
          <w:szCs w:val="28"/>
          <w:lang w:eastAsia="en-IN"/>
          <w14:ligatures w14:val="none"/>
        </w:rPr>
        <w:t>/xml" %&gt;</w:t>
      </w:r>
    </w:p>
    <w:p w14:paraId="5D24942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Before you proceed with the examples, you will need to copy the following two XML and XPath related libraries into your </w:t>
      </w:r>
      <w:r w:rsidRPr="0046795C">
        <w:rPr>
          <w:rFonts w:ascii="Times New Roman" w:eastAsia="Times New Roman" w:hAnsi="Times New Roman" w:cs="Times New Roman"/>
          <w:b/>
          <w:bCs/>
          <w:color w:val="000000"/>
          <w:kern w:val="0"/>
          <w:sz w:val="28"/>
          <w:szCs w:val="28"/>
          <w:lang w:eastAsia="en-IN"/>
          <w14:ligatures w14:val="none"/>
        </w:rPr>
        <w:t>&lt;Tomcat Installation Directory&gt;\lib</w:t>
      </w:r>
      <w:r w:rsidRPr="0046795C">
        <w:rPr>
          <w:rFonts w:ascii="Times New Roman" w:eastAsia="Times New Roman" w:hAnsi="Times New Roman" w:cs="Times New Roman"/>
          <w:color w:val="000000"/>
          <w:kern w:val="0"/>
          <w:sz w:val="28"/>
          <w:szCs w:val="28"/>
          <w:lang w:eastAsia="en-IN"/>
          <w14:ligatures w14:val="none"/>
        </w:rPr>
        <w:t> −</w:t>
      </w:r>
    </w:p>
    <w:p w14:paraId="5F53B554" w14:textId="77777777" w:rsidR="0046795C" w:rsidRPr="0046795C" w:rsidRDefault="0046795C" w:rsidP="0046795C">
      <w:pPr>
        <w:numPr>
          <w:ilvl w:val="0"/>
          <w:numId w:val="3"/>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XercesImpl.jar</w:t>
      </w:r>
      <w:r w:rsidRPr="0046795C">
        <w:rPr>
          <w:rFonts w:ascii="Times New Roman" w:eastAsia="Times New Roman" w:hAnsi="Times New Roman" w:cs="Times New Roman"/>
          <w:color w:val="000000"/>
          <w:kern w:val="0"/>
          <w:sz w:val="28"/>
          <w:szCs w:val="28"/>
          <w:lang w:eastAsia="en-IN"/>
          <w14:ligatures w14:val="none"/>
        </w:rPr>
        <w:t> − Download it from </w:t>
      </w:r>
      <w:hyperlink r:id="rId37" w:tgtFrame="_blank" w:history="1">
        <w:r w:rsidRPr="0046795C">
          <w:rPr>
            <w:rFonts w:ascii="Times New Roman" w:eastAsia="Times New Roman" w:hAnsi="Times New Roman" w:cs="Times New Roman"/>
            <w:color w:val="313131"/>
            <w:kern w:val="0"/>
            <w:sz w:val="28"/>
            <w:szCs w:val="28"/>
            <w:u w:val="single"/>
            <w:lang w:eastAsia="en-IN"/>
            <w14:ligatures w14:val="none"/>
          </w:rPr>
          <w:t>https://www.apache.org/dist/xerces/j/</w:t>
        </w:r>
      </w:hyperlink>
    </w:p>
    <w:p w14:paraId="296038ED" w14:textId="77777777" w:rsidR="0046795C" w:rsidRPr="0046795C" w:rsidRDefault="0046795C" w:rsidP="0046795C">
      <w:pPr>
        <w:numPr>
          <w:ilvl w:val="0"/>
          <w:numId w:val="3"/>
        </w:numPr>
        <w:spacing w:after="0" w:line="240" w:lineRule="auto"/>
        <w:ind w:left="1395"/>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xalan.jar</w:t>
      </w:r>
      <w:r w:rsidRPr="0046795C">
        <w:rPr>
          <w:rFonts w:ascii="Times New Roman" w:eastAsia="Times New Roman" w:hAnsi="Times New Roman" w:cs="Times New Roman"/>
          <w:color w:val="000000"/>
          <w:kern w:val="0"/>
          <w:sz w:val="28"/>
          <w:szCs w:val="28"/>
          <w:lang w:eastAsia="en-IN"/>
          <w14:ligatures w14:val="none"/>
        </w:rPr>
        <w:t> − Download it from </w:t>
      </w:r>
      <w:hyperlink r:id="rId38" w:tgtFrame="_blank" w:history="1">
        <w:r w:rsidRPr="0046795C">
          <w:rPr>
            <w:rFonts w:ascii="Times New Roman" w:eastAsia="Times New Roman" w:hAnsi="Times New Roman" w:cs="Times New Roman"/>
            <w:color w:val="313131"/>
            <w:kern w:val="0"/>
            <w:sz w:val="28"/>
            <w:szCs w:val="28"/>
            <w:u w:val="single"/>
            <w:lang w:eastAsia="en-IN"/>
            <w14:ligatures w14:val="none"/>
          </w:rPr>
          <w:t>https://xml.apache.org/xalan-j/index.html</w:t>
        </w:r>
      </w:hyperlink>
    </w:p>
    <w:p w14:paraId="6B7494A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is the list of XML JSTL Tags −</w:t>
      </w:r>
    </w:p>
    <w:tbl>
      <w:tblPr>
        <w:tblpPr w:leftFromText="180" w:rightFromText="180" w:horzAnchor="margin" w:tblpXSpec="center" w:tblpY="-10788"/>
        <w:tblW w:w="10884" w:type="dxa"/>
        <w:tblCellMar>
          <w:top w:w="15" w:type="dxa"/>
          <w:left w:w="15" w:type="dxa"/>
          <w:bottom w:w="15" w:type="dxa"/>
          <w:right w:w="15" w:type="dxa"/>
        </w:tblCellMar>
        <w:tblLook w:val="04A0" w:firstRow="1" w:lastRow="0" w:firstColumn="1" w:lastColumn="0" w:noHBand="0" w:noVBand="1"/>
      </w:tblPr>
      <w:tblGrid>
        <w:gridCol w:w="1196"/>
        <w:gridCol w:w="9688"/>
      </w:tblGrid>
      <w:tr w:rsidR="0046795C" w:rsidRPr="0046795C" w14:paraId="1A12EF14" w14:textId="77777777" w:rsidTr="0046795C">
        <w:tc>
          <w:tcPr>
            <w:tcW w:w="11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784347"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lastRenderedPageBreak/>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B9EF03"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Tag &amp; Description</w:t>
            </w:r>
          </w:p>
        </w:tc>
      </w:tr>
      <w:tr w:rsidR="0046795C" w:rsidRPr="0046795C" w14:paraId="7EE59D6A"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6A937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7A408"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39"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r w:rsidRPr="0046795C">
                <w:rPr>
                  <w:rFonts w:ascii="Times New Roman" w:eastAsia="Times New Roman" w:hAnsi="Times New Roman" w:cs="Times New Roman"/>
                  <w:color w:val="313131"/>
                  <w:kern w:val="0"/>
                  <w:sz w:val="28"/>
                  <w:szCs w:val="28"/>
                  <w:u w:val="single"/>
                  <w:lang w:eastAsia="en-IN"/>
                  <w14:ligatures w14:val="none"/>
                </w:rPr>
                <w:t>x:out</w:t>
              </w:r>
              <w:proofErr w:type="spellEnd"/>
              <w:r w:rsidRPr="0046795C">
                <w:rPr>
                  <w:rFonts w:ascii="Times New Roman" w:eastAsia="Times New Roman" w:hAnsi="Times New Roman" w:cs="Times New Roman"/>
                  <w:color w:val="313131"/>
                  <w:kern w:val="0"/>
                  <w:sz w:val="28"/>
                  <w:szCs w:val="28"/>
                  <w:u w:val="single"/>
                  <w:lang w:eastAsia="en-IN"/>
                  <w14:ligatures w14:val="none"/>
                </w:rPr>
                <w:t>&gt;</w:t>
              </w:r>
            </w:hyperlink>
          </w:p>
          <w:p w14:paraId="5C4C870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Like &lt;%= ... &gt;, but for XPath expressions.</w:t>
            </w:r>
          </w:p>
        </w:tc>
      </w:tr>
      <w:tr w:rsidR="0046795C" w:rsidRPr="0046795C" w14:paraId="32B438B4"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D4E557"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F21EF"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0"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x:parse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4D7593C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Used to parse the XML data specified either via an attribute or in the tag body.</w:t>
            </w:r>
          </w:p>
        </w:tc>
      </w:tr>
      <w:tr w:rsidR="0046795C" w:rsidRPr="0046795C" w14:paraId="2819C32F"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F01653"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54C31"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1"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x:set</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1198A5B5"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Sets a variable to the value of an XPath expression.</w:t>
            </w:r>
          </w:p>
        </w:tc>
      </w:tr>
      <w:tr w:rsidR="0046795C" w:rsidRPr="0046795C" w14:paraId="0B685893"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619EEA"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A63B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2"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x:if</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1270C5F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Evaluates a test XPath expression and if it is true, it processes its body. If the test condition is false, the body is ignored.</w:t>
            </w:r>
          </w:p>
        </w:tc>
      </w:tr>
      <w:tr w:rsidR="0046795C" w:rsidRPr="0046795C" w14:paraId="34A5A745"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1AB4D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7F00C"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3"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x:forEach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13E0DDB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To loop over nodes in an XML document.</w:t>
            </w:r>
          </w:p>
        </w:tc>
      </w:tr>
      <w:tr w:rsidR="0046795C" w:rsidRPr="0046795C" w14:paraId="336BD8DD"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0EBEFB"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196E0"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4"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x:choose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&gt;</w:t>
              </w:r>
            </w:hyperlink>
          </w:p>
          <w:p w14:paraId="0FC5D43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Simple conditional tag that establishes a context for mutually exclusive conditional operations, marked by </w:t>
            </w:r>
            <w:r w:rsidRPr="0046795C">
              <w:rPr>
                <w:rFonts w:ascii="Times New Roman" w:eastAsia="Times New Roman" w:hAnsi="Times New Roman" w:cs="Times New Roman"/>
                <w:b/>
                <w:bCs/>
                <w:color w:val="000000"/>
                <w:kern w:val="0"/>
                <w:sz w:val="28"/>
                <w:szCs w:val="28"/>
                <w:lang w:eastAsia="en-IN"/>
                <w14:ligatures w14:val="none"/>
              </w:rPr>
              <w:t>&lt;when&gt;</w:t>
            </w:r>
            <w:r w:rsidRPr="0046795C">
              <w:rPr>
                <w:rFonts w:ascii="Times New Roman" w:eastAsia="Times New Roman" w:hAnsi="Times New Roman" w:cs="Times New Roman"/>
                <w:color w:val="000000"/>
                <w:kern w:val="0"/>
                <w:sz w:val="28"/>
                <w:szCs w:val="28"/>
                <w:lang w:eastAsia="en-IN"/>
                <w14:ligatures w14:val="none"/>
              </w:rPr>
              <w:t> and </w:t>
            </w:r>
            <w:r w:rsidRPr="0046795C">
              <w:rPr>
                <w:rFonts w:ascii="Times New Roman" w:eastAsia="Times New Roman" w:hAnsi="Times New Roman" w:cs="Times New Roman"/>
                <w:b/>
                <w:bCs/>
                <w:color w:val="000000"/>
                <w:kern w:val="0"/>
                <w:sz w:val="28"/>
                <w:szCs w:val="28"/>
                <w:lang w:eastAsia="en-IN"/>
                <w14:ligatures w14:val="none"/>
              </w:rPr>
              <w:t>&lt;otherwise&gt;</w:t>
            </w:r>
            <w:r w:rsidRPr="0046795C">
              <w:rPr>
                <w:rFonts w:ascii="Times New Roman" w:eastAsia="Times New Roman" w:hAnsi="Times New Roman" w:cs="Times New Roman"/>
                <w:color w:val="000000"/>
                <w:kern w:val="0"/>
                <w:sz w:val="28"/>
                <w:szCs w:val="28"/>
                <w:lang w:eastAsia="en-IN"/>
                <w14:ligatures w14:val="none"/>
              </w:rPr>
              <w:t> tags.</w:t>
            </w:r>
          </w:p>
        </w:tc>
      </w:tr>
      <w:tr w:rsidR="0046795C" w:rsidRPr="0046795C" w14:paraId="19621332"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B72AC"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B08E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5"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x:when</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4C31464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roofErr w:type="spellStart"/>
            <w:r w:rsidRPr="0046795C">
              <w:rPr>
                <w:rFonts w:ascii="Times New Roman" w:eastAsia="Times New Roman" w:hAnsi="Times New Roman" w:cs="Times New Roman"/>
                <w:color w:val="000000"/>
                <w:kern w:val="0"/>
                <w:sz w:val="28"/>
                <w:szCs w:val="28"/>
                <w:lang w:eastAsia="en-IN"/>
                <w14:ligatures w14:val="none"/>
              </w:rPr>
              <w:t>Subtag</w:t>
            </w:r>
            <w:proofErr w:type="spellEnd"/>
            <w:r w:rsidRPr="0046795C">
              <w:rPr>
                <w:rFonts w:ascii="Times New Roman" w:eastAsia="Times New Roman" w:hAnsi="Times New Roman" w:cs="Times New Roman"/>
                <w:color w:val="000000"/>
                <w:kern w:val="0"/>
                <w:sz w:val="28"/>
                <w:szCs w:val="28"/>
                <w:lang w:eastAsia="en-IN"/>
                <w14:ligatures w14:val="none"/>
              </w:rPr>
              <w:t xml:space="preserve"> of </w:t>
            </w:r>
            <w:r w:rsidRPr="0046795C">
              <w:rPr>
                <w:rFonts w:ascii="Times New Roman" w:eastAsia="Times New Roman" w:hAnsi="Times New Roman" w:cs="Times New Roman"/>
                <w:b/>
                <w:bCs/>
                <w:color w:val="000000"/>
                <w:kern w:val="0"/>
                <w:sz w:val="28"/>
                <w:szCs w:val="28"/>
                <w:lang w:eastAsia="en-IN"/>
                <w14:ligatures w14:val="none"/>
              </w:rPr>
              <w:t>&lt;choose&gt;</w:t>
            </w:r>
            <w:r w:rsidRPr="0046795C">
              <w:rPr>
                <w:rFonts w:ascii="Times New Roman" w:eastAsia="Times New Roman" w:hAnsi="Times New Roman" w:cs="Times New Roman"/>
                <w:color w:val="000000"/>
                <w:kern w:val="0"/>
                <w:sz w:val="28"/>
                <w:szCs w:val="28"/>
                <w:lang w:eastAsia="en-IN"/>
                <w14:ligatures w14:val="none"/>
              </w:rPr>
              <w:t xml:space="preserve"> that includes its body if its expression </w:t>
            </w:r>
            <w:proofErr w:type="spellStart"/>
            <w:r w:rsidRPr="0046795C">
              <w:rPr>
                <w:rFonts w:ascii="Times New Roman" w:eastAsia="Times New Roman" w:hAnsi="Times New Roman" w:cs="Times New Roman"/>
                <w:color w:val="000000"/>
                <w:kern w:val="0"/>
                <w:sz w:val="28"/>
                <w:szCs w:val="28"/>
                <w:lang w:eastAsia="en-IN"/>
                <w14:ligatures w14:val="none"/>
              </w:rPr>
              <w:t>evalutes</w:t>
            </w:r>
            <w:proofErr w:type="spellEnd"/>
            <w:r w:rsidRPr="0046795C">
              <w:rPr>
                <w:rFonts w:ascii="Times New Roman" w:eastAsia="Times New Roman" w:hAnsi="Times New Roman" w:cs="Times New Roman"/>
                <w:color w:val="000000"/>
                <w:kern w:val="0"/>
                <w:sz w:val="28"/>
                <w:szCs w:val="28"/>
                <w:lang w:eastAsia="en-IN"/>
                <w14:ligatures w14:val="none"/>
              </w:rPr>
              <w:t xml:space="preserve"> to 'true'.</w:t>
            </w:r>
          </w:p>
        </w:tc>
      </w:tr>
      <w:tr w:rsidR="0046795C" w:rsidRPr="0046795C" w14:paraId="60100EC9"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87333D"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58F5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6"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x:otherwise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7118D0D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roofErr w:type="spellStart"/>
            <w:r w:rsidRPr="0046795C">
              <w:rPr>
                <w:rFonts w:ascii="Times New Roman" w:eastAsia="Times New Roman" w:hAnsi="Times New Roman" w:cs="Times New Roman"/>
                <w:color w:val="000000"/>
                <w:kern w:val="0"/>
                <w:sz w:val="28"/>
                <w:szCs w:val="28"/>
                <w:lang w:eastAsia="en-IN"/>
                <w14:ligatures w14:val="none"/>
              </w:rPr>
              <w:t>Subtag</w:t>
            </w:r>
            <w:proofErr w:type="spellEnd"/>
            <w:r w:rsidRPr="0046795C">
              <w:rPr>
                <w:rFonts w:ascii="Times New Roman" w:eastAsia="Times New Roman" w:hAnsi="Times New Roman" w:cs="Times New Roman"/>
                <w:color w:val="000000"/>
                <w:kern w:val="0"/>
                <w:sz w:val="28"/>
                <w:szCs w:val="28"/>
                <w:lang w:eastAsia="en-IN"/>
                <w14:ligatures w14:val="none"/>
              </w:rPr>
              <w:t xml:space="preserve"> of </w:t>
            </w:r>
            <w:r w:rsidRPr="0046795C">
              <w:rPr>
                <w:rFonts w:ascii="Times New Roman" w:eastAsia="Times New Roman" w:hAnsi="Times New Roman" w:cs="Times New Roman"/>
                <w:b/>
                <w:bCs/>
                <w:color w:val="000000"/>
                <w:kern w:val="0"/>
                <w:sz w:val="28"/>
                <w:szCs w:val="28"/>
                <w:lang w:eastAsia="en-IN"/>
                <w14:ligatures w14:val="none"/>
              </w:rPr>
              <w:t>&lt;choose&gt;</w:t>
            </w:r>
            <w:r w:rsidRPr="0046795C">
              <w:rPr>
                <w:rFonts w:ascii="Times New Roman" w:eastAsia="Times New Roman" w:hAnsi="Times New Roman" w:cs="Times New Roman"/>
                <w:color w:val="000000"/>
                <w:kern w:val="0"/>
                <w:sz w:val="28"/>
                <w:szCs w:val="28"/>
                <w:lang w:eastAsia="en-IN"/>
                <w14:ligatures w14:val="none"/>
              </w:rPr>
              <w:t> that follows the </w:t>
            </w:r>
            <w:r w:rsidRPr="0046795C">
              <w:rPr>
                <w:rFonts w:ascii="Times New Roman" w:eastAsia="Times New Roman" w:hAnsi="Times New Roman" w:cs="Times New Roman"/>
                <w:b/>
                <w:bCs/>
                <w:color w:val="000000"/>
                <w:kern w:val="0"/>
                <w:sz w:val="28"/>
                <w:szCs w:val="28"/>
                <w:lang w:eastAsia="en-IN"/>
                <w14:ligatures w14:val="none"/>
              </w:rPr>
              <w:t>&lt;when&gt;</w:t>
            </w:r>
            <w:r w:rsidRPr="0046795C">
              <w:rPr>
                <w:rFonts w:ascii="Times New Roman" w:eastAsia="Times New Roman" w:hAnsi="Times New Roman" w:cs="Times New Roman"/>
                <w:color w:val="000000"/>
                <w:kern w:val="0"/>
                <w:sz w:val="28"/>
                <w:szCs w:val="28"/>
                <w:lang w:eastAsia="en-IN"/>
                <w14:ligatures w14:val="none"/>
              </w:rPr>
              <w:t xml:space="preserve"> tags and runs only if all of the prior conditions </w:t>
            </w:r>
            <w:proofErr w:type="gramStart"/>
            <w:r w:rsidRPr="0046795C">
              <w:rPr>
                <w:rFonts w:ascii="Times New Roman" w:eastAsia="Times New Roman" w:hAnsi="Times New Roman" w:cs="Times New Roman"/>
                <w:color w:val="000000"/>
                <w:kern w:val="0"/>
                <w:sz w:val="28"/>
                <w:szCs w:val="28"/>
                <w:lang w:eastAsia="en-IN"/>
                <w14:ligatures w14:val="none"/>
              </w:rPr>
              <w:t>evaluates</w:t>
            </w:r>
            <w:proofErr w:type="gramEnd"/>
            <w:r w:rsidRPr="0046795C">
              <w:rPr>
                <w:rFonts w:ascii="Times New Roman" w:eastAsia="Times New Roman" w:hAnsi="Times New Roman" w:cs="Times New Roman"/>
                <w:color w:val="000000"/>
                <w:kern w:val="0"/>
                <w:sz w:val="28"/>
                <w:szCs w:val="28"/>
                <w:lang w:eastAsia="en-IN"/>
                <w14:ligatures w14:val="none"/>
              </w:rPr>
              <w:t xml:space="preserve"> to 'false'.</w:t>
            </w:r>
          </w:p>
        </w:tc>
      </w:tr>
      <w:tr w:rsidR="0046795C" w:rsidRPr="0046795C" w14:paraId="4FA8EAC3"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1410A8"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FDC7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7"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x:transform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284A90F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Applies an XSL transformation on </w:t>
            </w:r>
            <w:proofErr w:type="gramStart"/>
            <w:r w:rsidRPr="0046795C">
              <w:rPr>
                <w:rFonts w:ascii="Times New Roman" w:eastAsia="Times New Roman" w:hAnsi="Times New Roman" w:cs="Times New Roman"/>
                <w:color w:val="000000"/>
                <w:kern w:val="0"/>
                <w:sz w:val="28"/>
                <w:szCs w:val="28"/>
                <w:lang w:eastAsia="en-IN"/>
                <w14:ligatures w14:val="none"/>
              </w:rPr>
              <w:t>a</w:t>
            </w:r>
            <w:proofErr w:type="gramEnd"/>
            <w:r w:rsidRPr="0046795C">
              <w:rPr>
                <w:rFonts w:ascii="Times New Roman" w:eastAsia="Times New Roman" w:hAnsi="Times New Roman" w:cs="Times New Roman"/>
                <w:color w:val="000000"/>
                <w:kern w:val="0"/>
                <w:sz w:val="28"/>
                <w:szCs w:val="28"/>
                <w:lang w:eastAsia="en-IN"/>
                <w14:ligatures w14:val="none"/>
              </w:rPr>
              <w:t xml:space="preserve"> XML document</w:t>
            </w:r>
          </w:p>
        </w:tc>
      </w:tr>
      <w:tr w:rsidR="0046795C" w:rsidRPr="0046795C" w14:paraId="5EA37F9B" w14:textId="77777777" w:rsidTr="004679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43252A"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58C6F"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8" w:history="1">
              <w:r w:rsidRPr="0046795C">
                <w:rPr>
                  <w:rFonts w:ascii="Times New Roman" w:eastAsia="Times New Roman" w:hAnsi="Times New Roman" w:cs="Times New Roman"/>
                  <w:color w:val="313131"/>
                  <w:kern w:val="0"/>
                  <w:sz w:val="28"/>
                  <w:szCs w:val="28"/>
                  <w:u w:val="single"/>
                  <w:lang w:eastAsia="en-IN"/>
                  <w14:ligatures w14:val="none"/>
                </w:rPr>
                <w:t>&lt;</w:t>
              </w:r>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x:param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 xml:space="preserve"> &gt;</w:t>
              </w:r>
            </w:hyperlink>
          </w:p>
          <w:p w14:paraId="37193F7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Used along with the </w:t>
            </w:r>
            <w:r w:rsidRPr="0046795C">
              <w:rPr>
                <w:rFonts w:ascii="Times New Roman" w:eastAsia="Times New Roman" w:hAnsi="Times New Roman" w:cs="Times New Roman"/>
                <w:b/>
                <w:bCs/>
                <w:color w:val="000000"/>
                <w:kern w:val="0"/>
                <w:sz w:val="28"/>
                <w:szCs w:val="28"/>
                <w:lang w:eastAsia="en-IN"/>
                <w14:ligatures w14:val="none"/>
              </w:rPr>
              <w:t>transform</w:t>
            </w:r>
            <w:r w:rsidRPr="0046795C">
              <w:rPr>
                <w:rFonts w:ascii="Times New Roman" w:eastAsia="Times New Roman" w:hAnsi="Times New Roman" w:cs="Times New Roman"/>
                <w:color w:val="000000"/>
                <w:kern w:val="0"/>
                <w:sz w:val="28"/>
                <w:szCs w:val="28"/>
                <w:lang w:eastAsia="en-IN"/>
                <w14:ligatures w14:val="none"/>
              </w:rPr>
              <w:t> tag to set a parameter in the XSLT stylesheet</w:t>
            </w:r>
          </w:p>
        </w:tc>
      </w:tr>
    </w:tbl>
    <w:p w14:paraId="416347EF"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b/>
          <w:bCs/>
          <w:color w:val="000000"/>
          <w:kern w:val="0"/>
          <w:sz w:val="40"/>
          <w:szCs w:val="40"/>
          <w:lang w:eastAsia="en-IN"/>
          <w14:ligatures w14:val="none"/>
        </w:rPr>
      </w:pPr>
      <w:r w:rsidRPr="0046795C">
        <w:rPr>
          <w:rFonts w:ascii="Times New Roman" w:eastAsia="Times New Roman" w:hAnsi="Times New Roman" w:cs="Times New Roman"/>
          <w:b/>
          <w:bCs/>
          <w:color w:val="000000"/>
          <w:kern w:val="0"/>
          <w:sz w:val="40"/>
          <w:szCs w:val="40"/>
          <w:lang w:eastAsia="en-IN"/>
          <w14:ligatures w14:val="none"/>
        </w:rPr>
        <w:t>JSTL Functions</w:t>
      </w:r>
    </w:p>
    <w:p w14:paraId="18CB6183"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JSTL includes a number of standard functions, most of which are common string manipulation functions. Following is the syntax to include JSTL Functions library in your JSP −</w:t>
      </w:r>
    </w:p>
    <w:p w14:paraId="4D688F38"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&lt;%@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 "</w:t>
      </w:r>
      <w:proofErr w:type="spellStart"/>
      <w:r w:rsidRPr="0046795C">
        <w:rPr>
          <w:rFonts w:ascii="Times New Roman" w:eastAsia="Times New Roman" w:hAnsi="Times New Roman" w:cs="Times New Roman"/>
          <w:color w:val="000000"/>
          <w:kern w:val="0"/>
          <w:sz w:val="28"/>
          <w:szCs w:val="28"/>
          <w:lang w:eastAsia="en-IN"/>
          <w14:ligatures w14:val="none"/>
        </w:rPr>
        <w:t>fn</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p>
    <w:p w14:paraId="3F4B2CC3"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lastRenderedPageBreak/>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 "http://java.sun.com/</w:t>
      </w:r>
      <w:proofErr w:type="spellStart"/>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0000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jstl</w:t>
      </w:r>
      <w:proofErr w:type="spellEnd"/>
      <w:r w:rsidRPr="0046795C">
        <w:rPr>
          <w:rFonts w:ascii="Times New Roman" w:eastAsia="Times New Roman" w:hAnsi="Times New Roman" w:cs="Times New Roman"/>
          <w:color w:val="000000"/>
          <w:kern w:val="0"/>
          <w:sz w:val="28"/>
          <w:szCs w:val="28"/>
          <w:lang w:eastAsia="en-IN"/>
          <w14:ligatures w14:val="none"/>
        </w:rPr>
        <w:t>/functions" %&gt;</w:t>
      </w:r>
    </w:p>
    <w:p w14:paraId="4201116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table lists out the various JSTL Functions −</w:t>
      </w:r>
    </w:p>
    <w:tbl>
      <w:tblPr>
        <w:tblW w:w="11021" w:type="dxa"/>
        <w:tblInd w:w="-1001" w:type="dxa"/>
        <w:tblCellMar>
          <w:top w:w="15" w:type="dxa"/>
          <w:left w:w="15" w:type="dxa"/>
          <w:bottom w:w="15" w:type="dxa"/>
          <w:right w:w="15" w:type="dxa"/>
        </w:tblCellMar>
        <w:tblLook w:val="04A0" w:firstRow="1" w:lastRow="0" w:firstColumn="1" w:lastColumn="0" w:noHBand="0" w:noVBand="1"/>
      </w:tblPr>
      <w:tblGrid>
        <w:gridCol w:w="2037"/>
        <w:gridCol w:w="8984"/>
      </w:tblGrid>
      <w:tr w:rsidR="0046795C" w:rsidRPr="0046795C" w14:paraId="2BCFBC4D" w14:textId="77777777" w:rsidTr="0046795C">
        <w:trPr>
          <w:trHeight w:val="310"/>
        </w:trPr>
        <w:tc>
          <w:tcPr>
            <w:tcW w:w="20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04763A"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386D8E"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Function &amp; Description</w:t>
            </w:r>
          </w:p>
        </w:tc>
      </w:tr>
      <w:tr w:rsidR="0046795C" w:rsidRPr="0046795C" w14:paraId="5AC264E9"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779609"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3BCBA"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49"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fn:contains</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12BDCC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Tests if an input string contains the specified substring.</w:t>
            </w:r>
          </w:p>
        </w:tc>
      </w:tr>
      <w:tr w:rsidR="0046795C" w:rsidRPr="0046795C" w14:paraId="24F82BBD"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A62093"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C90C0"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0"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fn:containsIgnoreCase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0C89FE9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Tests if an input string contains the specified substring in a case insensitive way.</w:t>
            </w:r>
          </w:p>
        </w:tc>
      </w:tr>
      <w:tr w:rsidR="0046795C" w:rsidRPr="0046795C" w14:paraId="0B28C475" w14:textId="77777777" w:rsidTr="0046795C">
        <w:trPr>
          <w:trHeight w:val="896"/>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B2BF6F"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6F3F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1"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fn:endsWith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73AB3BF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Tests if an input string ends with the specified suffix.</w:t>
            </w:r>
          </w:p>
        </w:tc>
      </w:tr>
      <w:tr w:rsidR="0046795C" w:rsidRPr="0046795C" w14:paraId="6ED7EE7D"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057FDE"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72671"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2"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fn:escapeXml</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095A78C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Escapes characters that can be interpreted as XML markup.</w:t>
            </w:r>
          </w:p>
        </w:tc>
      </w:tr>
      <w:tr w:rsidR="0046795C" w:rsidRPr="0046795C" w14:paraId="3DB54F75"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E511D7"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A5C9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3"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fn:indexOf</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7BEFE87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the index withing a string of the first occurrence of a specified substring.</w:t>
            </w:r>
          </w:p>
        </w:tc>
      </w:tr>
      <w:tr w:rsidR="0046795C" w:rsidRPr="0046795C" w14:paraId="6EAFAE18" w14:textId="77777777" w:rsidTr="0046795C">
        <w:trPr>
          <w:trHeight w:val="896"/>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B600A9"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4465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4"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fn:join</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3A4B1D4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Joins all elements of an array into a string.</w:t>
            </w:r>
          </w:p>
        </w:tc>
      </w:tr>
      <w:tr w:rsidR="0046795C" w:rsidRPr="0046795C" w14:paraId="0AA2968E"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B6C57A"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2D5C6"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5"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fn:length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79001D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the number of items in a collection, or the number of characters in a string.</w:t>
            </w:r>
          </w:p>
        </w:tc>
      </w:tr>
      <w:tr w:rsidR="0046795C" w:rsidRPr="0046795C" w14:paraId="52279E9C" w14:textId="77777777" w:rsidTr="0046795C">
        <w:trPr>
          <w:trHeight w:val="1230"/>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768115"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2BEA5"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6"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fn:replace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4E98ACB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a string resulting from replacing in an input string all occurrences with a given string.</w:t>
            </w:r>
          </w:p>
        </w:tc>
      </w:tr>
      <w:tr w:rsidR="0046795C" w:rsidRPr="0046795C" w14:paraId="0C91527E"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FC993E"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FBFCE"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7"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fn:split</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ABE2B5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Splits a string into an array of substrings.</w:t>
            </w:r>
          </w:p>
        </w:tc>
      </w:tr>
      <w:tr w:rsidR="0046795C" w:rsidRPr="0046795C" w14:paraId="13C13F9D" w14:textId="77777777" w:rsidTr="0046795C">
        <w:trPr>
          <w:trHeight w:val="896"/>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1673DB"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7685B"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8"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fn:startsWith</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601B560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Tests if an input string starts with the specified prefix.</w:t>
            </w:r>
          </w:p>
        </w:tc>
      </w:tr>
      <w:tr w:rsidR="0046795C" w:rsidRPr="0046795C" w14:paraId="5B045F61" w14:textId="77777777" w:rsidTr="0046795C">
        <w:trPr>
          <w:trHeight w:val="322"/>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B22C6B"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F0288"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59"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fn:substring</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CF0C00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a subset of a string.</w:t>
            </w:r>
          </w:p>
        </w:tc>
      </w:tr>
      <w:tr w:rsidR="0046795C" w:rsidRPr="0046795C" w14:paraId="00BDB4C3" w14:textId="77777777" w:rsidTr="0046795C">
        <w:trPr>
          <w:trHeight w:val="143"/>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CBEFF8"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1CDDF"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0"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fn:substringAfter</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0103902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a subset of a string following a specific substring.</w:t>
            </w:r>
          </w:p>
        </w:tc>
      </w:tr>
      <w:tr w:rsidR="0046795C" w:rsidRPr="0046795C" w14:paraId="0985C4CB" w14:textId="77777777" w:rsidTr="0046795C">
        <w:trPr>
          <w:trHeight w:val="143"/>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CC3DBD"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930AC"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1"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fn:substringBefore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447CF9B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Returns a subset of a string before a specific substring.</w:t>
            </w:r>
          </w:p>
        </w:tc>
      </w:tr>
      <w:tr w:rsidR="0046795C" w:rsidRPr="0046795C" w14:paraId="4C53E6FF" w14:textId="77777777" w:rsidTr="0046795C">
        <w:trPr>
          <w:trHeight w:val="143"/>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DB6042"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8ACE0"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2"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fn:toLowerCase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9DCF29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Converts all of the characters of a string to lower case.</w:t>
            </w:r>
          </w:p>
        </w:tc>
      </w:tr>
      <w:tr w:rsidR="0046795C" w:rsidRPr="0046795C" w14:paraId="23C420B4" w14:textId="77777777" w:rsidTr="0046795C">
        <w:trPr>
          <w:trHeight w:val="143"/>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D19170"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55680"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3"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fn:toUpperCase</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389413B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Converts all of the characters of a string to upper case.</w:t>
            </w:r>
          </w:p>
        </w:tc>
      </w:tr>
      <w:tr w:rsidR="0046795C" w:rsidRPr="0046795C" w14:paraId="5A624ACB" w14:textId="77777777" w:rsidTr="0046795C">
        <w:trPr>
          <w:trHeight w:val="908"/>
        </w:trPr>
        <w:tc>
          <w:tcPr>
            <w:tcW w:w="20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276418"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7CA3B" w14:textId="77777777" w:rsidR="0046795C" w:rsidRPr="0046795C" w:rsidRDefault="0046795C" w:rsidP="0046795C">
            <w:pPr>
              <w:spacing w:after="0" w:line="240" w:lineRule="auto"/>
              <w:rPr>
                <w:rFonts w:ascii="Times New Roman" w:eastAsia="Times New Roman" w:hAnsi="Times New Roman" w:cs="Times New Roman"/>
                <w:color w:val="212529"/>
                <w:kern w:val="0"/>
                <w:sz w:val="28"/>
                <w:szCs w:val="28"/>
                <w:lang w:eastAsia="en-IN"/>
                <w14:ligatures w14:val="none"/>
              </w:rPr>
            </w:pPr>
            <w:hyperlink r:id="rId64" w:history="1">
              <w:proofErr w:type="spellStart"/>
              <w:proofErr w:type="gramStart"/>
              <w:r w:rsidRPr="0046795C">
                <w:rPr>
                  <w:rFonts w:ascii="Times New Roman" w:eastAsia="Times New Roman" w:hAnsi="Times New Roman" w:cs="Times New Roman"/>
                  <w:color w:val="313131"/>
                  <w:kern w:val="0"/>
                  <w:sz w:val="28"/>
                  <w:szCs w:val="28"/>
                  <w:u w:val="single"/>
                  <w:lang w:eastAsia="en-IN"/>
                  <w14:ligatures w14:val="none"/>
                </w:rPr>
                <w:t>fn:trim</w:t>
              </w:r>
              <w:proofErr w:type="spellEnd"/>
              <w:proofErr w:type="gramEnd"/>
              <w:r w:rsidRPr="0046795C">
                <w:rPr>
                  <w:rFonts w:ascii="Times New Roman" w:eastAsia="Times New Roman" w:hAnsi="Times New Roman" w:cs="Times New Roman"/>
                  <w:color w:val="313131"/>
                  <w:kern w:val="0"/>
                  <w:sz w:val="28"/>
                  <w:szCs w:val="28"/>
                  <w:u w:val="single"/>
                  <w:lang w:eastAsia="en-IN"/>
                  <w14:ligatures w14:val="none"/>
                </w:rPr>
                <w:t>()</w:t>
              </w:r>
            </w:hyperlink>
          </w:p>
          <w:p w14:paraId="1756074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Removes white spaces from both ends of a string.</w:t>
            </w:r>
          </w:p>
        </w:tc>
      </w:tr>
    </w:tbl>
    <w:p w14:paraId="07DC2E55" w14:textId="77777777" w:rsidR="0096365B" w:rsidRPr="00A846F4" w:rsidRDefault="0096365B" w:rsidP="0046795C">
      <w:pPr>
        <w:rPr>
          <w:rFonts w:ascii="Times New Roman" w:hAnsi="Times New Roman" w:cs="Times New Roman"/>
          <w:sz w:val="28"/>
          <w:szCs w:val="28"/>
        </w:rPr>
      </w:pPr>
    </w:p>
    <w:p w14:paraId="24EA2B87" w14:textId="77777777" w:rsidR="0046795C" w:rsidRPr="00A846F4" w:rsidRDefault="0046795C" w:rsidP="0046795C">
      <w:pPr>
        <w:rPr>
          <w:rFonts w:ascii="Times New Roman" w:hAnsi="Times New Roman" w:cs="Times New Roman"/>
          <w:sz w:val="28"/>
          <w:szCs w:val="28"/>
        </w:rPr>
      </w:pPr>
    </w:p>
    <w:p w14:paraId="3F1C504E" w14:textId="77777777" w:rsidR="00260BDC" w:rsidRPr="00A846F4" w:rsidRDefault="00260BDC" w:rsidP="0046795C">
      <w:pPr>
        <w:rPr>
          <w:rFonts w:ascii="Times New Roman" w:hAnsi="Times New Roman" w:cs="Times New Roman"/>
          <w:sz w:val="28"/>
          <w:szCs w:val="28"/>
        </w:rPr>
      </w:pPr>
    </w:p>
    <w:p w14:paraId="3DA76C4B" w14:textId="77777777" w:rsidR="00260BDC" w:rsidRPr="00A846F4" w:rsidRDefault="00260BDC" w:rsidP="0046795C">
      <w:pPr>
        <w:rPr>
          <w:rFonts w:ascii="Times New Roman" w:hAnsi="Times New Roman" w:cs="Times New Roman"/>
          <w:sz w:val="28"/>
          <w:szCs w:val="28"/>
        </w:rPr>
      </w:pPr>
    </w:p>
    <w:p w14:paraId="1D14088C" w14:textId="77777777" w:rsidR="00260BDC" w:rsidRPr="00A846F4" w:rsidRDefault="00260BDC" w:rsidP="0046795C">
      <w:pPr>
        <w:rPr>
          <w:rFonts w:ascii="Times New Roman" w:hAnsi="Times New Roman" w:cs="Times New Roman"/>
          <w:sz w:val="28"/>
          <w:szCs w:val="28"/>
        </w:rPr>
      </w:pPr>
    </w:p>
    <w:p w14:paraId="0E02A4F3" w14:textId="77777777" w:rsidR="00260BDC" w:rsidRPr="00A846F4" w:rsidRDefault="00260BDC" w:rsidP="0046795C">
      <w:pPr>
        <w:rPr>
          <w:rFonts w:ascii="Times New Roman" w:hAnsi="Times New Roman" w:cs="Times New Roman"/>
          <w:sz w:val="28"/>
          <w:szCs w:val="28"/>
        </w:rPr>
      </w:pPr>
    </w:p>
    <w:p w14:paraId="17AF312E" w14:textId="77777777" w:rsidR="00260BDC" w:rsidRPr="00A846F4" w:rsidRDefault="00260BDC" w:rsidP="0046795C">
      <w:pPr>
        <w:rPr>
          <w:rFonts w:ascii="Times New Roman" w:hAnsi="Times New Roman" w:cs="Times New Roman"/>
          <w:sz w:val="28"/>
          <w:szCs w:val="28"/>
        </w:rPr>
      </w:pPr>
    </w:p>
    <w:p w14:paraId="5C9E8484" w14:textId="77777777" w:rsidR="00260BDC" w:rsidRPr="00A846F4" w:rsidRDefault="00260BDC" w:rsidP="0046795C">
      <w:pPr>
        <w:rPr>
          <w:rFonts w:ascii="Times New Roman" w:hAnsi="Times New Roman" w:cs="Times New Roman"/>
          <w:sz w:val="28"/>
          <w:szCs w:val="28"/>
        </w:rPr>
      </w:pPr>
    </w:p>
    <w:p w14:paraId="0C760029" w14:textId="77777777" w:rsidR="00260BDC" w:rsidRPr="00A846F4" w:rsidRDefault="00260BDC" w:rsidP="0046795C">
      <w:pPr>
        <w:rPr>
          <w:rFonts w:ascii="Times New Roman" w:hAnsi="Times New Roman" w:cs="Times New Roman"/>
          <w:sz w:val="28"/>
          <w:szCs w:val="28"/>
        </w:rPr>
      </w:pPr>
    </w:p>
    <w:p w14:paraId="22CF1004" w14:textId="77777777" w:rsidR="00260BDC" w:rsidRPr="00A846F4" w:rsidRDefault="00260BDC" w:rsidP="0046795C">
      <w:pPr>
        <w:rPr>
          <w:rFonts w:ascii="Times New Roman" w:hAnsi="Times New Roman" w:cs="Times New Roman"/>
          <w:sz w:val="28"/>
          <w:szCs w:val="28"/>
        </w:rPr>
      </w:pPr>
    </w:p>
    <w:p w14:paraId="047A201E" w14:textId="77777777" w:rsidR="00260BDC" w:rsidRPr="00A846F4" w:rsidRDefault="00260BDC" w:rsidP="0046795C">
      <w:pPr>
        <w:rPr>
          <w:rFonts w:ascii="Times New Roman" w:hAnsi="Times New Roman" w:cs="Times New Roman"/>
          <w:sz w:val="28"/>
          <w:szCs w:val="28"/>
        </w:rPr>
      </w:pPr>
    </w:p>
    <w:p w14:paraId="469499CF" w14:textId="45F2909D" w:rsidR="0046795C" w:rsidRPr="003C52BE" w:rsidRDefault="00260BDC" w:rsidP="003C52BE">
      <w:pPr>
        <w:pStyle w:val="ListParagraph"/>
        <w:numPr>
          <w:ilvl w:val="0"/>
          <w:numId w:val="9"/>
        </w:numPr>
        <w:jc w:val="center"/>
        <w:rPr>
          <w:rFonts w:ascii="Times New Roman" w:hAnsi="Times New Roman" w:cs="Times New Roman"/>
          <w:b/>
          <w:bCs/>
          <w:sz w:val="40"/>
          <w:szCs w:val="40"/>
        </w:rPr>
      </w:pPr>
      <w:r w:rsidRPr="003C52BE">
        <w:rPr>
          <w:rFonts w:ascii="Times New Roman" w:hAnsi="Times New Roman" w:cs="Times New Roman"/>
          <w:b/>
          <w:bCs/>
          <w:sz w:val="40"/>
          <w:szCs w:val="40"/>
        </w:rPr>
        <w:lastRenderedPageBreak/>
        <w:t>DEVE</w:t>
      </w:r>
      <w:r w:rsidR="00D261DC" w:rsidRPr="003C52BE">
        <w:rPr>
          <w:rFonts w:ascii="Times New Roman" w:hAnsi="Times New Roman" w:cs="Times New Roman"/>
          <w:b/>
          <w:bCs/>
          <w:sz w:val="40"/>
          <w:szCs w:val="40"/>
        </w:rPr>
        <w:t>LOPING SIMPLE CUSTOM TAG</w:t>
      </w:r>
    </w:p>
    <w:p w14:paraId="4DDD63C7" w14:textId="77777777" w:rsidR="0046795C" w:rsidRPr="00A846F4" w:rsidRDefault="0046795C" w:rsidP="0046795C">
      <w:pPr>
        <w:rPr>
          <w:rFonts w:ascii="Times New Roman" w:hAnsi="Times New Roman" w:cs="Times New Roman"/>
          <w:sz w:val="28"/>
          <w:szCs w:val="28"/>
        </w:rPr>
      </w:pPr>
    </w:p>
    <w:p w14:paraId="4149B15E"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A custom tag is a user-defined JSP language element. When a JSP page containing a custom tag is translated into a servlet, the tag is converted to operations on an object called a tag handler. The Web container then invokes those operations when the JSP page's servlet is executed.</w:t>
      </w:r>
    </w:p>
    <w:p w14:paraId="4326487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JSP tag extensions lets you create new tags that you can insert directly into a </w:t>
      </w:r>
      <w:proofErr w:type="spellStart"/>
      <w:r w:rsidRPr="0046795C">
        <w:rPr>
          <w:rFonts w:ascii="Times New Roman" w:eastAsia="Times New Roman" w:hAnsi="Times New Roman" w:cs="Times New Roman"/>
          <w:color w:val="000000"/>
          <w:kern w:val="0"/>
          <w:sz w:val="28"/>
          <w:szCs w:val="28"/>
          <w:lang w:eastAsia="en-IN"/>
          <w14:ligatures w14:val="none"/>
        </w:rPr>
        <w:t>JavaServer</w:t>
      </w:r>
      <w:proofErr w:type="spellEnd"/>
      <w:r w:rsidRPr="0046795C">
        <w:rPr>
          <w:rFonts w:ascii="Times New Roman" w:eastAsia="Times New Roman" w:hAnsi="Times New Roman" w:cs="Times New Roman"/>
          <w:color w:val="000000"/>
          <w:kern w:val="0"/>
          <w:sz w:val="28"/>
          <w:szCs w:val="28"/>
          <w:lang w:eastAsia="en-IN"/>
          <w14:ligatures w14:val="none"/>
        </w:rPr>
        <w:t xml:space="preserve"> Page. The JSP 2.0 specification introduced the Simple Tag Handlers for writing these custom tags.</w:t>
      </w:r>
    </w:p>
    <w:p w14:paraId="2EB653CC"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To write a custom tag, you can simply extend </w:t>
      </w:r>
      <w:proofErr w:type="spellStart"/>
      <w:r w:rsidRPr="0046795C">
        <w:rPr>
          <w:rFonts w:ascii="Times New Roman" w:eastAsia="Times New Roman" w:hAnsi="Times New Roman" w:cs="Times New Roman"/>
          <w:b/>
          <w:bCs/>
          <w:color w:val="000000"/>
          <w:kern w:val="0"/>
          <w:sz w:val="28"/>
          <w:szCs w:val="28"/>
          <w:lang w:eastAsia="en-IN"/>
          <w14:ligatures w14:val="none"/>
        </w:rPr>
        <w:t>SimpleTagSupport</w:t>
      </w:r>
      <w:proofErr w:type="spellEnd"/>
      <w:r w:rsidRPr="0046795C">
        <w:rPr>
          <w:rFonts w:ascii="Times New Roman" w:eastAsia="Times New Roman" w:hAnsi="Times New Roman" w:cs="Times New Roman"/>
          <w:color w:val="000000"/>
          <w:kern w:val="0"/>
          <w:sz w:val="28"/>
          <w:szCs w:val="28"/>
          <w:lang w:eastAsia="en-IN"/>
          <w14:ligatures w14:val="none"/>
        </w:rPr>
        <w:t> class and override the </w:t>
      </w:r>
      <w:proofErr w:type="spellStart"/>
      <w:proofErr w:type="gramStart"/>
      <w:r w:rsidRPr="0046795C">
        <w:rPr>
          <w:rFonts w:ascii="Times New Roman" w:eastAsia="Times New Roman" w:hAnsi="Times New Roman" w:cs="Times New Roman"/>
          <w:b/>
          <w:bCs/>
          <w:color w:val="000000"/>
          <w:kern w:val="0"/>
          <w:sz w:val="28"/>
          <w:szCs w:val="28"/>
          <w:lang w:eastAsia="en-IN"/>
          <w14:ligatures w14:val="none"/>
        </w:rPr>
        <w:t>doTag</w:t>
      </w:r>
      <w:proofErr w:type="spellEnd"/>
      <w:r w:rsidRPr="0046795C">
        <w:rPr>
          <w:rFonts w:ascii="Times New Roman" w:eastAsia="Times New Roman" w:hAnsi="Times New Roman" w:cs="Times New Roman"/>
          <w:b/>
          <w:bCs/>
          <w:color w:val="000000"/>
          <w:kern w:val="0"/>
          <w:sz w:val="28"/>
          <w:szCs w:val="28"/>
          <w:lang w:eastAsia="en-IN"/>
          <w14:ligatures w14:val="none"/>
        </w:rPr>
        <w:t>(</w:t>
      </w:r>
      <w:proofErr w:type="gramEnd"/>
      <w:r w:rsidRPr="0046795C">
        <w:rPr>
          <w:rFonts w:ascii="Times New Roman" w:eastAsia="Times New Roman" w:hAnsi="Times New Roman" w:cs="Times New Roman"/>
          <w:b/>
          <w:bCs/>
          <w:color w:val="0000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method, where you can place your code to generate content for the tag.</w:t>
      </w:r>
    </w:p>
    <w:p w14:paraId="23B981CB"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Create "Hello" Tag</w:t>
      </w:r>
    </w:p>
    <w:p w14:paraId="1EB50391"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Consider you want to define a custom tag named &lt;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00"/>
          <w:kern w:val="0"/>
          <w:sz w:val="28"/>
          <w:szCs w:val="28"/>
          <w:lang w:eastAsia="en-IN"/>
          <w14:ligatures w14:val="none"/>
        </w:rPr>
        <w:t>&gt; and you want to use it in the following fashion without a body −</w:t>
      </w:r>
    </w:p>
    <w:p w14:paraId="21569BB5"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00"/>
          <w:kern w:val="0"/>
          <w:sz w:val="28"/>
          <w:szCs w:val="28"/>
          <w:lang w:eastAsia="en-IN"/>
          <w14:ligatures w14:val="none"/>
        </w:rPr>
        <w:t xml:space="preserve"> /&gt;</w:t>
      </w:r>
    </w:p>
    <w:p w14:paraId="12A033EA"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To create a custom JSP tag, you must first create a Java class that acts as a tag handler. Let us now create the </w:t>
      </w:r>
      <w:proofErr w:type="spellStart"/>
      <w:r w:rsidRPr="0046795C">
        <w:rPr>
          <w:rFonts w:ascii="Times New Roman" w:eastAsia="Times New Roman" w:hAnsi="Times New Roman" w:cs="Times New Roman"/>
          <w:b/>
          <w:bCs/>
          <w:color w:val="000000"/>
          <w:kern w:val="0"/>
          <w:sz w:val="28"/>
          <w:szCs w:val="28"/>
          <w:lang w:eastAsia="en-IN"/>
          <w14:ligatures w14:val="none"/>
        </w:rPr>
        <w:t>HelloTag</w:t>
      </w:r>
      <w:proofErr w:type="spellEnd"/>
      <w:r w:rsidRPr="0046795C">
        <w:rPr>
          <w:rFonts w:ascii="Times New Roman" w:eastAsia="Times New Roman" w:hAnsi="Times New Roman" w:cs="Times New Roman"/>
          <w:color w:val="000000"/>
          <w:kern w:val="0"/>
          <w:sz w:val="28"/>
          <w:szCs w:val="28"/>
          <w:lang w:eastAsia="en-IN"/>
          <w14:ligatures w14:val="none"/>
        </w:rPr>
        <w:t> class as follows −</w:t>
      </w:r>
    </w:p>
    <w:p w14:paraId="26F4649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package</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tutorialspoint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08C39A6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5306EE9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tagext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4BFC88F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321EA78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io</w:t>
      </w:r>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5D0E747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E969B1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class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HelloTag</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extends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SimpleTagSupport</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42C8EBD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void</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doTag</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throws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JspException</w:t>
      </w:r>
      <w:proofErr w:type="spell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IOException</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310B93A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JspWriter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out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getJspContext</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getOut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242D637D"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out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println</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8800"/>
          <w:kern w:val="0"/>
          <w:sz w:val="28"/>
          <w:szCs w:val="28"/>
          <w:lang w:eastAsia="en-IN"/>
          <w14:ligatures w14:val="none"/>
        </w:rPr>
        <w:t>"Hello Custom Tag!"</w:t>
      </w:r>
      <w:r w:rsidRPr="0046795C">
        <w:rPr>
          <w:rFonts w:ascii="Times New Roman" w:eastAsia="Times New Roman" w:hAnsi="Times New Roman" w:cs="Times New Roman"/>
          <w:color w:val="666600"/>
          <w:kern w:val="0"/>
          <w:sz w:val="28"/>
          <w:szCs w:val="28"/>
          <w:lang w:eastAsia="en-IN"/>
          <w14:ligatures w14:val="none"/>
        </w:rPr>
        <w:t>);</w:t>
      </w:r>
    </w:p>
    <w:p w14:paraId="7C4E6DC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67D5598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7ED991B2"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above code has simple coding where the </w:t>
      </w:r>
      <w:proofErr w:type="spellStart"/>
      <w:proofErr w:type="gramStart"/>
      <w:r w:rsidRPr="0046795C">
        <w:rPr>
          <w:rFonts w:ascii="Times New Roman" w:eastAsia="Times New Roman" w:hAnsi="Times New Roman" w:cs="Times New Roman"/>
          <w:b/>
          <w:bCs/>
          <w:color w:val="000000"/>
          <w:kern w:val="0"/>
          <w:sz w:val="28"/>
          <w:szCs w:val="28"/>
          <w:lang w:eastAsia="en-IN"/>
          <w14:ligatures w14:val="none"/>
        </w:rPr>
        <w:t>doTag</w:t>
      </w:r>
      <w:proofErr w:type="spellEnd"/>
      <w:r w:rsidRPr="0046795C">
        <w:rPr>
          <w:rFonts w:ascii="Times New Roman" w:eastAsia="Times New Roman" w:hAnsi="Times New Roman" w:cs="Times New Roman"/>
          <w:b/>
          <w:bCs/>
          <w:color w:val="000000"/>
          <w:kern w:val="0"/>
          <w:sz w:val="28"/>
          <w:szCs w:val="28"/>
          <w:lang w:eastAsia="en-IN"/>
          <w14:ligatures w14:val="none"/>
        </w:rPr>
        <w:t>(</w:t>
      </w:r>
      <w:proofErr w:type="gramEnd"/>
      <w:r w:rsidRPr="0046795C">
        <w:rPr>
          <w:rFonts w:ascii="Times New Roman" w:eastAsia="Times New Roman" w:hAnsi="Times New Roman" w:cs="Times New Roman"/>
          <w:b/>
          <w:bCs/>
          <w:color w:val="0000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method takes the current </w:t>
      </w:r>
      <w:proofErr w:type="spellStart"/>
      <w:r w:rsidRPr="0046795C">
        <w:rPr>
          <w:rFonts w:ascii="Times New Roman" w:eastAsia="Times New Roman" w:hAnsi="Times New Roman" w:cs="Times New Roman"/>
          <w:color w:val="000000"/>
          <w:kern w:val="0"/>
          <w:sz w:val="28"/>
          <w:szCs w:val="28"/>
          <w:lang w:eastAsia="en-IN"/>
          <w14:ligatures w14:val="none"/>
        </w:rPr>
        <w:t>JspContext</w:t>
      </w:r>
      <w:proofErr w:type="spellEnd"/>
      <w:r w:rsidRPr="0046795C">
        <w:rPr>
          <w:rFonts w:ascii="Times New Roman" w:eastAsia="Times New Roman" w:hAnsi="Times New Roman" w:cs="Times New Roman"/>
          <w:color w:val="000000"/>
          <w:kern w:val="0"/>
          <w:sz w:val="28"/>
          <w:szCs w:val="28"/>
          <w:lang w:eastAsia="en-IN"/>
          <w14:ligatures w14:val="none"/>
        </w:rPr>
        <w:t xml:space="preserve"> object using the </w:t>
      </w:r>
      <w:proofErr w:type="spellStart"/>
      <w:r w:rsidRPr="0046795C">
        <w:rPr>
          <w:rFonts w:ascii="Times New Roman" w:eastAsia="Times New Roman" w:hAnsi="Times New Roman" w:cs="Times New Roman"/>
          <w:b/>
          <w:bCs/>
          <w:color w:val="000000"/>
          <w:kern w:val="0"/>
          <w:sz w:val="28"/>
          <w:szCs w:val="28"/>
          <w:lang w:eastAsia="en-IN"/>
          <w14:ligatures w14:val="none"/>
        </w:rPr>
        <w:t>getJspContext</w:t>
      </w:r>
      <w:proofErr w:type="spellEnd"/>
      <w:r w:rsidRPr="0046795C">
        <w:rPr>
          <w:rFonts w:ascii="Times New Roman" w:eastAsia="Times New Roman" w:hAnsi="Times New Roman" w:cs="Times New Roman"/>
          <w:b/>
          <w:bCs/>
          <w:color w:val="0000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method and uses it to send </w:t>
      </w:r>
      <w:r w:rsidRPr="0046795C">
        <w:rPr>
          <w:rFonts w:ascii="Times New Roman" w:eastAsia="Times New Roman" w:hAnsi="Times New Roman" w:cs="Times New Roman"/>
          <w:b/>
          <w:bCs/>
          <w:color w:val="000000"/>
          <w:kern w:val="0"/>
          <w:sz w:val="28"/>
          <w:szCs w:val="28"/>
          <w:lang w:eastAsia="en-IN"/>
          <w14:ligatures w14:val="none"/>
        </w:rPr>
        <w:t>"Hello Custom Tag!"</w:t>
      </w:r>
      <w:r w:rsidRPr="0046795C">
        <w:rPr>
          <w:rFonts w:ascii="Times New Roman" w:eastAsia="Times New Roman" w:hAnsi="Times New Roman" w:cs="Times New Roman"/>
          <w:color w:val="000000"/>
          <w:kern w:val="0"/>
          <w:sz w:val="28"/>
          <w:szCs w:val="28"/>
          <w:lang w:eastAsia="en-IN"/>
          <w14:ligatures w14:val="none"/>
        </w:rPr>
        <w:t> to the current </w:t>
      </w:r>
      <w:proofErr w:type="spellStart"/>
      <w:r w:rsidRPr="0046795C">
        <w:rPr>
          <w:rFonts w:ascii="Times New Roman" w:eastAsia="Times New Roman" w:hAnsi="Times New Roman" w:cs="Times New Roman"/>
          <w:b/>
          <w:bCs/>
          <w:color w:val="000000"/>
          <w:kern w:val="0"/>
          <w:sz w:val="28"/>
          <w:szCs w:val="28"/>
          <w:lang w:eastAsia="en-IN"/>
          <w14:ligatures w14:val="none"/>
        </w:rPr>
        <w:t>JspWriter</w:t>
      </w:r>
      <w:proofErr w:type="spellEnd"/>
      <w:r w:rsidRPr="0046795C">
        <w:rPr>
          <w:rFonts w:ascii="Times New Roman" w:eastAsia="Times New Roman" w:hAnsi="Times New Roman" w:cs="Times New Roman"/>
          <w:color w:val="000000"/>
          <w:kern w:val="0"/>
          <w:sz w:val="28"/>
          <w:szCs w:val="28"/>
          <w:lang w:eastAsia="en-IN"/>
          <w14:ligatures w14:val="none"/>
        </w:rPr>
        <w:t> object</w:t>
      </w:r>
    </w:p>
    <w:p w14:paraId="7BB75631"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Let us compile the above class and copy it in a directory available in the environment variable CLASSPATH. Finally, create the following tag library </w:t>
      </w:r>
      <w:r w:rsidRPr="0046795C">
        <w:rPr>
          <w:rFonts w:ascii="Times New Roman" w:eastAsia="Times New Roman" w:hAnsi="Times New Roman" w:cs="Times New Roman"/>
          <w:color w:val="000000"/>
          <w:kern w:val="0"/>
          <w:sz w:val="28"/>
          <w:szCs w:val="28"/>
          <w:lang w:eastAsia="en-IN"/>
          <w14:ligatures w14:val="none"/>
        </w:rPr>
        <w:lastRenderedPageBreak/>
        <w:t>file: </w:t>
      </w:r>
      <w:r w:rsidRPr="0046795C">
        <w:rPr>
          <w:rFonts w:ascii="Times New Roman" w:eastAsia="Times New Roman" w:hAnsi="Times New Roman" w:cs="Times New Roman"/>
          <w:b/>
          <w:bCs/>
          <w:color w:val="000000"/>
          <w:kern w:val="0"/>
          <w:sz w:val="28"/>
          <w:szCs w:val="28"/>
          <w:lang w:eastAsia="en-IN"/>
          <w14:ligatures w14:val="none"/>
        </w:rPr>
        <w:t>&lt;Tomcat-Installation-Directory&gt;webapps\ROOT\WEB-INF\custom.tld</w:t>
      </w:r>
      <w:r w:rsidRPr="0046795C">
        <w:rPr>
          <w:rFonts w:ascii="Times New Roman" w:eastAsia="Times New Roman" w:hAnsi="Times New Roman" w:cs="Times New Roman"/>
          <w:color w:val="000000"/>
          <w:kern w:val="0"/>
          <w:sz w:val="28"/>
          <w:szCs w:val="28"/>
          <w:lang w:eastAsia="en-IN"/>
          <w14:ligatures w14:val="none"/>
        </w:rPr>
        <w:t>.</w:t>
      </w:r>
    </w:p>
    <w:p w14:paraId="437291C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1D507D5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1.0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33E5C6A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2.0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1102D02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&lt;short-name&gt;</w:t>
      </w:r>
      <w:r w:rsidRPr="0046795C">
        <w:rPr>
          <w:rFonts w:ascii="Times New Roman" w:eastAsia="Times New Roman" w:hAnsi="Times New Roman" w:cs="Times New Roman"/>
          <w:color w:val="000000"/>
          <w:kern w:val="0"/>
          <w:sz w:val="28"/>
          <w:szCs w:val="28"/>
          <w:lang w:eastAsia="en-IN"/>
          <w14:ligatures w14:val="none"/>
        </w:rPr>
        <w:t>Example TLD</w:t>
      </w:r>
      <w:r w:rsidRPr="0046795C">
        <w:rPr>
          <w:rFonts w:ascii="Times New Roman" w:eastAsia="Times New Roman" w:hAnsi="Times New Roman" w:cs="Times New Roman"/>
          <w:color w:val="000088"/>
          <w:kern w:val="0"/>
          <w:sz w:val="28"/>
          <w:szCs w:val="28"/>
          <w:lang w:eastAsia="en-IN"/>
          <w14:ligatures w14:val="none"/>
        </w:rPr>
        <w:t>&lt;/short-name&gt;</w:t>
      </w:r>
    </w:p>
    <w:p w14:paraId="33F8600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5A89C48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7245B89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Hello</w:t>
      </w:r>
      <w:r w:rsidRPr="0046795C">
        <w:rPr>
          <w:rFonts w:ascii="Times New Roman" w:eastAsia="Times New Roman" w:hAnsi="Times New Roman" w:cs="Times New Roman"/>
          <w:color w:val="000088"/>
          <w:kern w:val="0"/>
          <w:sz w:val="28"/>
          <w:szCs w:val="28"/>
          <w:lang w:eastAsia="en-IN"/>
          <w14:ligatures w14:val="none"/>
        </w:rPr>
        <w:t>&lt;/name&gt;</w:t>
      </w:r>
    </w:p>
    <w:p w14:paraId="77C7B6F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&lt;tag-class&gt;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com.tutorialspoint</w:t>
      </w:r>
      <w:proofErr w:type="gramEnd"/>
      <w:r w:rsidRPr="0046795C">
        <w:rPr>
          <w:rFonts w:ascii="Times New Roman" w:eastAsia="Times New Roman" w:hAnsi="Times New Roman" w:cs="Times New Roman"/>
          <w:color w:val="000000"/>
          <w:kern w:val="0"/>
          <w:sz w:val="28"/>
          <w:szCs w:val="28"/>
          <w:lang w:eastAsia="en-IN"/>
          <w14:ligatures w14:val="none"/>
        </w:rPr>
        <w:t>.HelloTag</w:t>
      </w:r>
      <w:proofErr w:type="spellEnd"/>
      <w:r w:rsidRPr="0046795C">
        <w:rPr>
          <w:rFonts w:ascii="Times New Roman" w:eastAsia="Times New Roman" w:hAnsi="Times New Roman" w:cs="Times New Roman"/>
          <w:color w:val="000088"/>
          <w:kern w:val="0"/>
          <w:sz w:val="28"/>
          <w:szCs w:val="28"/>
          <w:lang w:eastAsia="en-IN"/>
          <w14:ligatures w14:val="none"/>
        </w:rPr>
        <w:t>&lt;/tag-class&gt;</w:t>
      </w:r>
    </w:p>
    <w:p w14:paraId="43C25B5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&lt;body-content&gt;</w:t>
      </w:r>
      <w:r w:rsidRPr="0046795C">
        <w:rPr>
          <w:rFonts w:ascii="Times New Roman" w:eastAsia="Times New Roman" w:hAnsi="Times New Roman" w:cs="Times New Roman"/>
          <w:color w:val="000000"/>
          <w:kern w:val="0"/>
          <w:sz w:val="28"/>
          <w:szCs w:val="28"/>
          <w:lang w:eastAsia="en-IN"/>
          <w14:ligatures w14:val="none"/>
        </w:rPr>
        <w:t>empty</w:t>
      </w:r>
      <w:r w:rsidRPr="0046795C">
        <w:rPr>
          <w:rFonts w:ascii="Times New Roman" w:eastAsia="Times New Roman" w:hAnsi="Times New Roman" w:cs="Times New Roman"/>
          <w:color w:val="000088"/>
          <w:kern w:val="0"/>
          <w:sz w:val="28"/>
          <w:szCs w:val="28"/>
          <w:lang w:eastAsia="en-IN"/>
          <w14:ligatures w14:val="none"/>
        </w:rPr>
        <w:t>&lt;/body-content&gt;</w:t>
      </w:r>
    </w:p>
    <w:p w14:paraId="1238364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1187622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11CCCDD5"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Let us now use the above defined custom tag </w:t>
      </w:r>
      <w:r w:rsidRPr="0046795C">
        <w:rPr>
          <w:rFonts w:ascii="Times New Roman" w:eastAsia="Times New Roman" w:hAnsi="Times New Roman" w:cs="Times New Roman"/>
          <w:b/>
          <w:bCs/>
          <w:color w:val="000000"/>
          <w:kern w:val="0"/>
          <w:sz w:val="28"/>
          <w:szCs w:val="28"/>
          <w:lang w:eastAsia="en-IN"/>
          <w14:ligatures w14:val="none"/>
        </w:rPr>
        <w:t>Hello</w:t>
      </w:r>
      <w:r w:rsidRPr="0046795C">
        <w:rPr>
          <w:rFonts w:ascii="Times New Roman" w:eastAsia="Times New Roman" w:hAnsi="Times New Roman" w:cs="Times New Roman"/>
          <w:color w:val="000000"/>
          <w:kern w:val="0"/>
          <w:sz w:val="28"/>
          <w:szCs w:val="28"/>
          <w:lang w:eastAsia="en-IN"/>
          <w14:ligatures w14:val="none"/>
        </w:rPr>
        <w:t> in our JSP program as follows −</w:t>
      </w:r>
    </w:p>
    <w:p w14:paraId="7901142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"ex"</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"WEB-INF/</w:t>
      </w:r>
      <w:proofErr w:type="spellStart"/>
      <w:r w:rsidRPr="0046795C">
        <w:rPr>
          <w:rFonts w:ascii="Times New Roman" w:eastAsia="Times New Roman" w:hAnsi="Times New Roman" w:cs="Times New Roman"/>
          <w:color w:val="008800"/>
          <w:kern w:val="0"/>
          <w:sz w:val="28"/>
          <w:szCs w:val="28"/>
          <w:lang w:eastAsia="en-IN"/>
          <w14:ligatures w14:val="none"/>
        </w:rPr>
        <w:t>custom.tld</w:t>
      </w:r>
      <w:proofErr w:type="spellEnd"/>
      <w:r w:rsidRPr="0046795C">
        <w:rPr>
          <w:rFonts w:ascii="Times New Roman" w:eastAsia="Times New Roman" w:hAnsi="Times New Roman" w:cs="Times New Roman"/>
          <w:color w:val="0088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%&gt;</w:t>
      </w:r>
    </w:p>
    <w:p w14:paraId="3970249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E37B24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59BE50D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752F164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&lt;title&gt;</w:t>
      </w:r>
      <w:r w:rsidRPr="0046795C">
        <w:rPr>
          <w:rFonts w:ascii="Times New Roman" w:eastAsia="Times New Roman" w:hAnsi="Times New Roman" w:cs="Times New Roman"/>
          <w:color w:val="000000"/>
          <w:kern w:val="0"/>
          <w:sz w:val="28"/>
          <w:szCs w:val="28"/>
          <w:lang w:eastAsia="en-IN"/>
          <w14:ligatures w14:val="none"/>
        </w:rPr>
        <w:t>A sample custom tag</w:t>
      </w:r>
      <w:r w:rsidRPr="0046795C">
        <w:rPr>
          <w:rFonts w:ascii="Times New Roman" w:eastAsia="Times New Roman" w:hAnsi="Times New Roman" w:cs="Times New Roman"/>
          <w:color w:val="000088"/>
          <w:kern w:val="0"/>
          <w:sz w:val="28"/>
          <w:szCs w:val="28"/>
          <w:lang w:eastAsia="en-IN"/>
          <w14:ligatures w14:val="none"/>
        </w:rPr>
        <w:t>&lt;/title&gt;</w:t>
      </w:r>
    </w:p>
    <w:p w14:paraId="2A77608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40BF5C9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084FA0C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71D824F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88"/>
          <w:kern w:val="0"/>
          <w:sz w:val="28"/>
          <w:szCs w:val="28"/>
          <w:lang w:eastAsia="en-IN"/>
          <w14:ligatures w14:val="none"/>
        </w:rPr>
        <w:t>/&gt;</w:t>
      </w:r>
    </w:p>
    <w:p w14:paraId="0C102CA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638D7FE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467058B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Call the above JSP and this should produce the following result −</w:t>
      </w:r>
    </w:p>
    <w:p w14:paraId="5F096815"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Hello Custom Tag!</w:t>
      </w:r>
    </w:p>
    <w:p w14:paraId="06EADF86"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Accessing the Tag Body</w:t>
      </w:r>
    </w:p>
    <w:p w14:paraId="7B8DCEC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You can include a message in the body of the tag as you have seen with standard tags. Consider you want to define a custom tag named </w:t>
      </w:r>
      <w:r w:rsidRPr="0046795C">
        <w:rPr>
          <w:rFonts w:ascii="Times New Roman" w:eastAsia="Times New Roman" w:hAnsi="Times New Roman" w:cs="Times New Roman"/>
          <w:b/>
          <w:bCs/>
          <w:color w:val="000000"/>
          <w:kern w:val="0"/>
          <w:sz w:val="28"/>
          <w:szCs w:val="28"/>
          <w:lang w:eastAsia="en-IN"/>
          <w14:ligatures w14:val="none"/>
        </w:rPr>
        <w:t>&lt;</w:t>
      </w:r>
      <w:proofErr w:type="spellStart"/>
      <w:proofErr w:type="gramStart"/>
      <w:r w:rsidRPr="0046795C">
        <w:rPr>
          <w:rFonts w:ascii="Times New Roman" w:eastAsia="Times New Roman" w:hAnsi="Times New Roman" w:cs="Times New Roman"/>
          <w:b/>
          <w:bCs/>
          <w:color w:val="000000"/>
          <w:kern w:val="0"/>
          <w:sz w:val="28"/>
          <w:szCs w:val="28"/>
          <w:lang w:eastAsia="en-IN"/>
          <w14:ligatures w14:val="none"/>
        </w:rPr>
        <w:t>ex:Hello</w:t>
      </w:r>
      <w:proofErr w:type="spellEnd"/>
      <w:proofErr w:type="gramEnd"/>
      <w:r w:rsidRPr="0046795C">
        <w:rPr>
          <w:rFonts w:ascii="Times New Roman" w:eastAsia="Times New Roman" w:hAnsi="Times New Roman" w:cs="Times New Roman"/>
          <w:b/>
          <w:bCs/>
          <w:color w:val="000000"/>
          <w:kern w:val="0"/>
          <w:sz w:val="28"/>
          <w:szCs w:val="28"/>
          <w:lang w:eastAsia="en-IN"/>
          <w14:ligatures w14:val="none"/>
        </w:rPr>
        <w:t>&gt;</w:t>
      </w:r>
      <w:r w:rsidRPr="0046795C">
        <w:rPr>
          <w:rFonts w:ascii="Times New Roman" w:eastAsia="Times New Roman" w:hAnsi="Times New Roman" w:cs="Times New Roman"/>
          <w:color w:val="000000"/>
          <w:kern w:val="0"/>
          <w:sz w:val="28"/>
          <w:szCs w:val="28"/>
          <w:lang w:eastAsia="en-IN"/>
          <w14:ligatures w14:val="none"/>
        </w:rPr>
        <w:t> and you want to use it in the following fashion with a body −</w:t>
      </w:r>
    </w:p>
    <w:p w14:paraId="0A41890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88"/>
          <w:kern w:val="0"/>
          <w:sz w:val="28"/>
          <w:szCs w:val="28"/>
          <w:lang w:eastAsia="en-IN"/>
          <w14:ligatures w14:val="none"/>
        </w:rPr>
        <w:t>&gt;</w:t>
      </w:r>
    </w:p>
    <w:p w14:paraId="0F31722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This is message body</w:t>
      </w:r>
    </w:p>
    <w:p w14:paraId="76F63CD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88"/>
          <w:kern w:val="0"/>
          <w:sz w:val="28"/>
          <w:szCs w:val="28"/>
          <w:lang w:eastAsia="en-IN"/>
          <w14:ligatures w14:val="none"/>
        </w:rPr>
        <w:t>&gt;</w:t>
      </w:r>
    </w:p>
    <w:p w14:paraId="5F8977D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Let us make the following changes in the above tag code to process the body of the tag −</w:t>
      </w:r>
    </w:p>
    <w:p w14:paraId="37C7950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lastRenderedPageBreak/>
        <w:t>package</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tutorialspoint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7EACF52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C468BB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tagext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496A2F7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09ABAF1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io</w:t>
      </w:r>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1A69BEE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5CE90A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class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HelloTag</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extends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SimpleTagSupport</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4090D2A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StringWriter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sw</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new</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660066"/>
          <w:kern w:val="0"/>
          <w:sz w:val="28"/>
          <w:szCs w:val="28"/>
          <w:lang w:eastAsia="en-IN"/>
          <w14:ligatures w14:val="none"/>
        </w:rPr>
        <w:t>StringWriter</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0EEE250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void</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doTag</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610FB85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331FB4ED"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throws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JspException</w:t>
      </w:r>
      <w:proofErr w:type="spell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IOException</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626CC15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getJspBody</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invoke</w:t>
      </w:r>
      <w:proofErr w:type="gram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sw</w:t>
      </w:r>
      <w:proofErr w:type="spellEnd"/>
      <w:r w:rsidRPr="0046795C">
        <w:rPr>
          <w:rFonts w:ascii="Times New Roman" w:eastAsia="Times New Roman" w:hAnsi="Times New Roman" w:cs="Times New Roman"/>
          <w:color w:val="666600"/>
          <w:kern w:val="0"/>
          <w:sz w:val="28"/>
          <w:szCs w:val="28"/>
          <w:lang w:eastAsia="en-IN"/>
          <w14:ligatures w14:val="none"/>
        </w:rPr>
        <w:t>);</w:t>
      </w:r>
    </w:p>
    <w:p w14:paraId="0141E6E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getJspContext</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getOut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println</w:t>
      </w:r>
      <w:proofErr w:type="spell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sw</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toString</w:t>
      </w:r>
      <w:proofErr w:type="spellEnd"/>
      <w:r w:rsidRPr="0046795C">
        <w:rPr>
          <w:rFonts w:ascii="Times New Roman" w:eastAsia="Times New Roman" w:hAnsi="Times New Roman" w:cs="Times New Roman"/>
          <w:color w:val="666600"/>
          <w:kern w:val="0"/>
          <w:sz w:val="28"/>
          <w:szCs w:val="28"/>
          <w:lang w:eastAsia="en-IN"/>
          <w14:ligatures w14:val="none"/>
        </w:rPr>
        <w:t>());</w:t>
      </w:r>
    </w:p>
    <w:p w14:paraId="5843B32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383E03A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3E1F842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Here, the output resulting from the invocation is first captured into a </w:t>
      </w:r>
      <w:proofErr w:type="spellStart"/>
      <w:r w:rsidRPr="0046795C">
        <w:rPr>
          <w:rFonts w:ascii="Times New Roman" w:eastAsia="Times New Roman" w:hAnsi="Times New Roman" w:cs="Times New Roman"/>
          <w:b/>
          <w:bCs/>
          <w:color w:val="000000"/>
          <w:kern w:val="0"/>
          <w:sz w:val="28"/>
          <w:szCs w:val="28"/>
          <w:lang w:eastAsia="en-IN"/>
          <w14:ligatures w14:val="none"/>
        </w:rPr>
        <w:t>StringWriter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before being written to the </w:t>
      </w:r>
      <w:proofErr w:type="spellStart"/>
      <w:r w:rsidRPr="0046795C">
        <w:rPr>
          <w:rFonts w:ascii="Times New Roman" w:eastAsia="Times New Roman" w:hAnsi="Times New Roman" w:cs="Times New Roman"/>
          <w:color w:val="000000"/>
          <w:kern w:val="0"/>
          <w:sz w:val="28"/>
          <w:szCs w:val="28"/>
          <w:lang w:eastAsia="en-IN"/>
          <w14:ligatures w14:val="none"/>
        </w:rPr>
        <w:t>JspWriter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associated with the tag. We need to change TLD file as follows −</w:t>
      </w:r>
    </w:p>
    <w:p w14:paraId="5A1D752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372440B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1.0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04D3ADB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2.0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47BCC56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&lt;short-name&gt;</w:t>
      </w:r>
      <w:r w:rsidRPr="0046795C">
        <w:rPr>
          <w:rFonts w:ascii="Times New Roman" w:eastAsia="Times New Roman" w:hAnsi="Times New Roman" w:cs="Times New Roman"/>
          <w:color w:val="000000"/>
          <w:kern w:val="0"/>
          <w:sz w:val="28"/>
          <w:szCs w:val="28"/>
          <w:lang w:eastAsia="en-IN"/>
          <w14:ligatures w14:val="none"/>
        </w:rPr>
        <w:t>Example TLD with Body</w:t>
      </w:r>
      <w:r w:rsidRPr="0046795C">
        <w:rPr>
          <w:rFonts w:ascii="Times New Roman" w:eastAsia="Times New Roman" w:hAnsi="Times New Roman" w:cs="Times New Roman"/>
          <w:color w:val="000088"/>
          <w:kern w:val="0"/>
          <w:sz w:val="28"/>
          <w:szCs w:val="28"/>
          <w:lang w:eastAsia="en-IN"/>
          <w14:ligatures w14:val="none"/>
        </w:rPr>
        <w:t>&lt;/short-name&gt;</w:t>
      </w:r>
    </w:p>
    <w:p w14:paraId="2FEF1FB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03A1B5D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6DCA79B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Hello</w:t>
      </w:r>
      <w:r w:rsidRPr="0046795C">
        <w:rPr>
          <w:rFonts w:ascii="Times New Roman" w:eastAsia="Times New Roman" w:hAnsi="Times New Roman" w:cs="Times New Roman"/>
          <w:color w:val="000088"/>
          <w:kern w:val="0"/>
          <w:sz w:val="28"/>
          <w:szCs w:val="28"/>
          <w:lang w:eastAsia="en-IN"/>
          <w14:ligatures w14:val="none"/>
        </w:rPr>
        <w:t>&lt;/name&gt;</w:t>
      </w:r>
    </w:p>
    <w:p w14:paraId="0BACFFB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&lt;tag-class&gt;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com.tutorialspoint</w:t>
      </w:r>
      <w:proofErr w:type="gramEnd"/>
      <w:r w:rsidRPr="0046795C">
        <w:rPr>
          <w:rFonts w:ascii="Times New Roman" w:eastAsia="Times New Roman" w:hAnsi="Times New Roman" w:cs="Times New Roman"/>
          <w:color w:val="000000"/>
          <w:kern w:val="0"/>
          <w:sz w:val="28"/>
          <w:szCs w:val="28"/>
          <w:lang w:eastAsia="en-IN"/>
          <w14:ligatures w14:val="none"/>
        </w:rPr>
        <w:t>.HelloTag</w:t>
      </w:r>
      <w:proofErr w:type="spellEnd"/>
      <w:r w:rsidRPr="0046795C">
        <w:rPr>
          <w:rFonts w:ascii="Times New Roman" w:eastAsia="Times New Roman" w:hAnsi="Times New Roman" w:cs="Times New Roman"/>
          <w:color w:val="000088"/>
          <w:kern w:val="0"/>
          <w:sz w:val="28"/>
          <w:szCs w:val="28"/>
          <w:lang w:eastAsia="en-IN"/>
          <w14:ligatures w14:val="none"/>
        </w:rPr>
        <w:t>&lt;/tag-class&gt;</w:t>
      </w:r>
    </w:p>
    <w:p w14:paraId="06DA978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&lt;body-content&gt;</w:t>
      </w:r>
      <w:proofErr w:type="spellStart"/>
      <w:r w:rsidRPr="0046795C">
        <w:rPr>
          <w:rFonts w:ascii="Times New Roman" w:eastAsia="Times New Roman" w:hAnsi="Times New Roman" w:cs="Times New Roman"/>
          <w:color w:val="000000"/>
          <w:kern w:val="0"/>
          <w:sz w:val="28"/>
          <w:szCs w:val="28"/>
          <w:lang w:eastAsia="en-IN"/>
          <w14:ligatures w14:val="none"/>
        </w:rPr>
        <w:t>scriptless</w:t>
      </w:r>
      <w:proofErr w:type="spellEnd"/>
      <w:r w:rsidRPr="0046795C">
        <w:rPr>
          <w:rFonts w:ascii="Times New Roman" w:eastAsia="Times New Roman" w:hAnsi="Times New Roman" w:cs="Times New Roman"/>
          <w:color w:val="000088"/>
          <w:kern w:val="0"/>
          <w:sz w:val="28"/>
          <w:szCs w:val="28"/>
          <w:lang w:eastAsia="en-IN"/>
          <w14:ligatures w14:val="none"/>
        </w:rPr>
        <w:t>&lt;/body-content&gt;</w:t>
      </w:r>
    </w:p>
    <w:p w14:paraId="0AF2CDB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1FC997A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13CBBCC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Let us now call the above tag with proper body as follows −</w:t>
      </w:r>
    </w:p>
    <w:p w14:paraId="0A1619B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"ex"</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"WEB-INF/</w:t>
      </w:r>
      <w:proofErr w:type="spellStart"/>
      <w:r w:rsidRPr="0046795C">
        <w:rPr>
          <w:rFonts w:ascii="Times New Roman" w:eastAsia="Times New Roman" w:hAnsi="Times New Roman" w:cs="Times New Roman"/>
          <w:color w:val="008800"/>
          <w:kern w:val="0"/>
          <w:sz w:val="28"/>
          <w:szCs w:val="28"/>
          <w:lang w:eastAsia="en-IN"/>
          <w14:ligatures w14:val="none"/>
        </w:rPr>
        <w:t>custom.tld</w:t>
      </w:r>
      <w:proofErr w:type="spellEnd"/>
      <w:r w:rsidRPr="0046795C">
        <w:rPr>
          <w:rFonts w:ascii="Times New Roman" w:eastAsia="Times New Roman" w:hAnsi="Times New Roman" w:cs="Times New Roman"/>
          <w:color w:val="0088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%&gt;</w:t>
      </w:r>
    </w:p>
    <w:p w14:paraId="0CE4C81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3FDCC89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1407FF1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11D275C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&lt;title&gt;</w:t>
      </w:r>
      <w:r w:rsidRPr="0046795C">
        <w:rPr>
          <w:rFonts w:ascii="Times New Roman" w:eastAsia="Times New Roman" w:hAnsi="Times New Roman" w:cs="Times New Roman"/>
          <w:color w:val="000000"/>
          <w:kern w:val="0"/>
          <w:sz w:val="28"/>
          <w:szCs w:val="28"/>
          <w:lang w:eastAsia="en-IN"/>
          <w14:ligatures w14:val="none"/>
        </w:rPr>
        <w:t>A sample custom tag</w:t>
      </w:r>
      <w:r w:rsidRPr="0046795C">
        <w:rPr>
          <w:rFonts w:ascii="Times New Roman" w:eastAsia="Times New Roman" w:hAnsi="Times New Roman" w:cs="Times New Roman"/>
          <w:color w:val="000088"/>
          <w:kern w:val="0"/>
          <w:sz w:val="28"/>
          <w:szCs w:val="28"/>
          <w:lang w:eastAsia="en-IN"/>
          <w14:ligatures w14:val="none"/>
        </w:rPr>
        <w:t>&lt;/title&gt;</w:t>
      </w:r>
    </w:p>
    <w:p w14:paraId="51FCBA9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678E28C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53BEA3B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539CA73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88"/>
          <w:kern w:val="0"/>
          <w:sz w:val="28"/>
          <w:szCs w:val="28"/>
          <w:lang w:eastAsia="en-IN"/>
          <w14:ligatures w14:val="none"/>
        </w:rPr>
        <w:t>&gt;</w:t>
      </w:r>
    </w:p>
    <w:p w14:paraId="3BC8824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This is message body</w:t>
      </w:r>
    </w:p>
    <w:p w14:paraId="163A198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lastRenderedPageBreak/>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88"/>
          <w:kern w:val="0"/>
          <w:sz w:val="28"/>
          <w:szCs w:val="28"/>
          <w:lang w:eastAsia="en-IN"/>
          <w14:ligatures w14:val="none"/>
        </w:rPr>
        <w:t>&gt;</w:t>
      </w:r>
    </w:p>
    <w:p w14:paraId="4DF2646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67028FC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685255E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You will receive the following result −</w:t>
      </w:r>
    </w:p>
    <w:p w14:paraId="39B74B60"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This is message body</w:t>
      </w:r>
    </w:p>
    <w:p w14:paraId="47D37964" w14:textId="77777777" w:rsidR="0046795C" w:rsidRPr="0046795C" w:rsidRDefault="0046795C" w:rsidP="0046795C">
      <w:pPr>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Custom Tag Attributes</w:t>
      </w:r>
    </w:p>
    <w:p w14:paraId="16E4D12A"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You can use various attributes along with your custom tags. To accept an attribute value, a custom tag class needs to implement the </w:t>
      </w:r>
      <w:r w:rsidRPr="0046795C">
        <w:rPr>
          <w:rFonts w:ascii="Times New Roman" w:eastAsia="Times New Roman" w:hAnsi="Times New Roman" w:cs="Times New Roman"/>
          <w:b/>
          <w:bCs/>
          <w:color w:val="000000"/>
          <w:kern w:val="0"/>
          <w:sz w:val="28"/>
          <w:szCs w:val="28"/>
          <w:lang w:eastAsia="en-IN"/>
          <w14:ligatures w14:val="none"/>
        </w:rPr>
        <w:t>setter</w:t>
      </w:r>
      <w:r w:rsidRPr="0046795C">
        <w:rPr>
          <w:rFonts w:ascii="Times New Roman" w:eastAsia="Times New Roman" w:hAnsi="Times New Roman" w:cs="Times New Roman"/>
          <w:color w:val="000000"/>
          <w:kern w:val="0"/>
          <w:sz w:val="28"/>
          <w:szCs w:val="28"/>
          <w:lang w:eastAsia="en-IN"/>
          <w14:ligatures w14:val="none"/>
        </w:rPr>
        <w:t> methods, identical to the JavaBean setter methods as shown below −</w:t>
      </w:r>
    </w:p>
    <w:p w14:paraId="6338F7F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package</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tutorialspoint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1B8CE7E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07A8DBA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tagext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73FFC75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javax</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servlet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jsp</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368E885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import</w:t>
      </w:r>
      <w:r w:rsidRPr="0046795C">
        <w:rPr>
          <w:rFonts w:ascii="Times New Roman" w:eastAsia="Times New Roman" w:hAnsi="Times New Roman" w:cs="Times New Roman"/>
          <w:color w:val="000000"/>
          <w:kern w:val="0"/>
          <w:sz w:val="28"/>
          <w:szCs w:val="28"/>
          <w:lang w:eastAsia="en-IN"/>
          <w14:ligatures w14:val="none"/>
        </w:rPr>
        <w:t xml:space="preserve"> </w:t>
      </w:r>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io</w:t>
      </w:r>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1510DBF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42D2E68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class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HelloTag</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extends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SimpleTagSupport</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2FE2761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private</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0066"/>
          <w:kern w:val="0"/>
          <w:sz w:val="28"/>
          <w:szCs w:val="28"/>
          <w:lang w:eastAsia="en-IN"/>
          <w14:ligatures w14:val="none"/>
        </w:rPr>
        <w:t>String</w:t>
      </w:r>
      <w:r w:rsidRPr="0046795C">
        <w:rPr>
          <w:rFonts w:ascii="Times New Roman" w:eastAsia="Times New Roman" w:hAnsi="Times New Roman" w:cs="Times New Roman"/>
          <w:color w:val="000000"/>
          <w:kern w:val="0"/>
          <w:sz w:val="28"/>
          <w:szCs w:val="28"/>
          <w:lang w:eastAsia="en-IN"/>
          <w14:ligatures w14:val="none"/>
        </w:rPr>
        <w:t xml:space="preserve"> message</w:t>
      </w:r>
      <w:r w:rsidRPr="0046795C">
        <w:rPr>
          <w:rFonts w:ascii="Times New Roman" w:eastAsia="Times New Roman" w:hAnsi="Times New Roman" w:cs="Times New Roman"/>
          <w:color w:val="666600"/>
          <w:kern w:val="0"/>
          <w:sz w:val="28"/>
          <w:szCs w:val="28"/>
          <w:lang w:eastAsia="en-IN"/>
          <w14:ligatures w14:val="none"/>
        </w:rPr>
        <w:t>;</w:t>
      </w:r>
    </w:p>
    <w:p w14:paraId="1DD8971D"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1929EFB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void</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setMessage</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0066"/>
          <w:kern w:val="0"/>
          <w:sz w:val="28"/>
          <w:szCs w:val="28"/>
          <w:lang w:eastAsia="en-IN"/>
          <w14:ligatures w14:val="none"/>
        </w:rPr>
        <w:t>String</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msg</w:t>
      </w:r>
      <w:proofErr w:type="spell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78DDA0C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this</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message</w:t>
      </w:r>
      <w:proofErr w:type="spellEnd"/>
      <w:proofErr w:type="gram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msg</w:t>
      </w:r>
      <w:proofErr w:type="spellEnd"/>
      <w:r w:rsidRPr="0046795C">
        <w:rPr>
          <w:rFonts w:ascii="Times New Roman" w:eastAsia="Times New Roman" w:hAnsi="Times New Roman" w:cs="Times New Roman"/>
          <w:color w:val="666600"/>
          <w:kern w:val="0"/>
          <w:sz w:val="28"/>
          <w:szCs w:val="28"/>
          <w:lang w:eastAsia="en-IN"/>
          <w14:ligatures w14:val="none"/>
        </w:rPr>
        <w:t>;</w:t>
      </w:r>
    </w:p>
    <w:p w14:paraId="696D208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1A866E4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StringWriter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sw</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new</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660066"/>
          <w:kern w:val="0"/>
          <w:sz w:val="28"/>
          <w:szCs w:val="28"/>
          <w:lang w:eastAsia="en-IN"/>
          <w14:ligatures w14:val="none"/>
        </w:rPr>
        <w:t>StringWriter</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324093D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public</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void</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doTag</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p>
    <w:p w14:paraId="7273C1D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5DDF69A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throws</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JspException</w:t>
      </w:r>
      <w:proofErr w:type="spell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IOException</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5EE5404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if</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000000"/>
          <w:kern w:val="0"/>
          <w:sz w:val="28"/>
          <w:szCs w:val="28"/>
          <w:lang w:eastAsia="en-IN"/>
          <w14:ligatures w14:val="none"/>
        </w:rPr>
        <w:t xml:space="preserve">message </w:t>
      </w:r>
      <w:r w:rsidRPr="0046795C">
        <w:rPr>
          <w:rFonts w:ascii="Times New Roman" w:eastAsia="Times New Roman" w:hAnsi="Times New Roman" w:cs="Times New Roman"/>
          <w:color w:val="666600"/>
          <w:kern w:val="0"/>
          <w:sz w:val="28"/>
          <w:szCs w:val="28"/>
          <w:lang w:eastAsia="en-IN"/>
          <w14:ligatures w14:val="none"/>
        </w:rPr>
        <w:t>!</w:t>
      </w:r>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null</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1BDEB88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880000"/>
          <w:kern w:val="0"/>
          <w:sz w:val="28"/>
          <w:szCs w:val="28"/>
          <w:lang w:eastAsia="en-IN"/>
          <w14:ligatures w14:val="none"/>
        </w:rPr>
        <w:t>/* Use message from attribute */</w:t>
      </w:r>
    </w:p>
    <w:p w14:paraId="4A59243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660066"/>
          <w:kern w:val="0"/>
          <w:sz w:val="28"/>
          <w:szCs w:val="28"/>
          <w:lang w:eastAsia="en-IN"/>
          <w14:ligatures w14:val="none"/>
        </w:rPr>
        <w:t>JspWriter</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out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getJspContext</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getOut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
    <w:p w14:paraId="58CF861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out</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println</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message </w:t>
      </w:r>
      <w:r w:rsidRPr="0046795C">
        <w:rPr>
          <w:rFonts w:ascii="Times New Roman" w:eastAsia="Times New Roman" w:hAnsi="Times New Roman" w:cs="Times New Roman"/>
          <w:color w:val="666600"/>
          <w:kern w:val="0"/>
          <w:sz w:val="28"/>
          <w:szCs w:val="28"/>
          <w:lang w:eastAsia="en-IN"/>
          <w14:ligatures w14:val="none"/>
        </w:rPr>
        <w:t>);</w:t>
      </w:r>
    </w:p>
    <w:p w14:paraId="2C58AD2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else</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60F66D0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880000"/>
          <w:kern w:val="0"/>
          <w:sz w:val="28"/>
          <w:szCs w:val="28"/>
          <w:lang w:eastAsia="en-IN"/>
          <w14:ligatures w14:val="none"/>
        </w:rPr>
        <w:t>/* use message from the body */</w:t>
      </w:r>
    </w:p>
    <w:p w14:paraId="68C0AB0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getJspBody</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invoke</w:t>
      </w:r>
      <w:proofErr w:type="gram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sw</w:t>
      </w:r>
      <w:proofErr w:type="spellEnd"/>
      <w:r w:rsidRPr="0046795C">
        <w:rPr>
          <w:rFonts w:ascii="Times New Roman" w:eastAsia="Times New Roman" w:hAnsi="Times New Roman" w:cs="Times New Roman"/>
          <w:color w:val="666600"/>
          <w:kern w:val="0"/>
          <w:sz w:val="28"/>
          <w:szCs w:val="28"/>
          <w:lang w:eastAsia="en-IN"/>
          <w14:ligatures w14:val="none"/>
        </w:rPr>
        <w:t>);</w:t>
      </w:r>
    </w:p>
    <w:p w14:paraId="426E52C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getJspContext</w:t>
      </w:r>
      <w:proofErr w:type="spellEnd"/>
      <w:r w:rsidRPr="0046795C">
        <w:rPr>
          <w:rFonts w:ascii="Times New Roman" w:eastAsia="Times New Roman" w:hAnsi="Times New Roman" w:cs="Times New Roman"/>
          <w:color w:val="666600"/>
          <w:kern w:val="0"/>
          <w:sz w:val="28"/>
          <w:szCs w:val="28"/>
          <w:lang w:eastAsia="en-IN"/>
          <w14:ligatures w14:val="none"/>
        </w:rPr>
        <w:t>(</w:t>
      </w:r>
      <w:proofErr w:type="gramStart"/>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getOut</w:t>
      </w:r>
      <w:proofErr w:type="spellEnd"/>
      <w:proofErr w:type="gram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println</w:t>
      </w:r>
      <w:proofErr w:type="spellEnd"/>
      <w:r w:rsidRPr="0046795C">
        <w:rPr>
          <w:rFonts w:ascii="Times New Roman" w:eastAsia="Times New Roman" w:hAnsi="Times New Roman" w:cs="Times New Roman"/>
          <w:color w:val="666600"/>
          <w:kern w:val="0"/>
          <w:sz w:val="28"/>
          <w:szCs w:val="28"/>
          <w:lang w:eastAsia="en-IN"/>
          <w14:ligatures w14:val="none"/>
        </w:rPr>
        <w:t>(</w:t>
      </w:r>
      <w:proofErr w:type="spellStart"/>
      <w:r w:rsidRPr="0046795C">
        <w:rPr>
          <w:rFonts w:ascii="Times New Roman" w:eastAsia="Times New Roman" w:hAnsi="Times New Roman" w:cs="Times New Roman"/>
          <w:color w:val="000000"/>
          <w:kern w:val="0"/>
          <w:sz w:val="28"/>
          <w:szCs w:val="28"/>
          <w:lang w:eastAsia="en-IN"/>
          <w14:ligatures w14:val="none"/>
        </w:rPr>
        <w:t>sw</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toString</w:t>
      </w:r>
      <w:proofErr w:type="spellEnd"/>
      <w:r w:rsidRPr="0046795C">
        <w:rPr>
          <w:rFonts w:ascii="Times New Roman" w:eastAsia="Times New Roman" w:hAnsi="Times New Roman" w:cs="Times New Roman"/>
          <w:color w:val="666600"/>
          <w:kern w:val="0"/>
          <w:sz w:val="28"/>
          <w:szCs w:val="28"/>
          <w:lang w:eastAsia="en-IN"/>
          <w14:ligatures w14:val="none"/>
        </w:rPr>
        <w:t>());</w:t>
      </w:r>
    </w:p>
    <w:p w14:paraId="1D6AACA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206F69E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p>
    <w:p w14:paraId="6D3D87F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6C962DE0"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attribute's name is </w:t>
      </w:r>
      <w:r w:rsidRPr="0046795C">
        <w:rPr>
          <w:rFonts w:ascii="Times New Roman" w:eastAsia="Times New Roman" w:hAnsi="Times New Roman" w:cs="Times New Roman"/>
          <w:b/>
          <w:bCs/>
          <w:color w:val="000000"/>
          <w:kern w:val="0"/>
          <w:sz w:val="28"/>
          <w:szCs w:val="28"/>
          <w:lang w:eastAsia="en-IN"/>
          <w14:ligatures w14:val="none"/>
        </w:rPr>
        <w:t>"message"</w:t>
      </w:r>
      <w:r w:rsidRPr="0046795C">
        <w:rPr>
          <w:rFonts w:ascii="Times New Roman" w:eastAsia="Times New Roman" w:hAnsi="Times New Roman" w:cs="Times New Roman"/>
          <w:color w:val="000000"/>
          <w:kern w:val="0"/>
          <w:sz w:val="28"/>
          <w:szCs w:val="28"/>
          <w:lang w:eastAsia="en-IN"/>
          <w14:ligatures w14:val="none"/>
        </w:rPr>
        <w:t>, so the setter method is </w:t>
      </w:r>
      <w:proofErr w:type="spellStart"/>
      <w:proofErr w:type="gramStart"/>
      <w:r w:rsidRPr="0046795C">
        <w:rPr>
          <w:rFonts w:ascii="Times New Roman" w:eastAsia="Times New Roman" w:hAnsi="Times New Roman" w:cs="Times New Roman"/>
          <w:b/>
          <w:bCs/>
          <w:color w:val="000000"/>
          <w:kern w:val="0"/>
          <w:sz w:val="28"/>
          <w:szCs w:val="28"/>
          <w:lang w:eastAsia="en-IN"/>
          <w14:ligatures w14:val="none"/>
        </w:rPr>
        <w:t>setMessage</w:t>
      </w:r>
      <w:proofErr w:type="spellEnd"/>
      <w:r w:rsidRPr="0046795C">
        <w:rPr>
          <w:rFonts w:ascii="Times New Roman" w:eastAsia="Times New Roman" w:hAnsi="Times New Roman" w:cs="Times New Roman"/>
          <w:b/>
          <w:bCs/>
          <w:color w:val="000000"/>
          <w:kern w:val="0"/>
          <w:sz w:val="28"/>
          <w:szCs w:val="28"/>
          <w:lang w:eastAsia="en-IN"/>
          <w14:ligatures w14:val="none"/>
        </w:rPr>
        <w:t>(</w:t>
      </w:r>
      <w:proofErr w:type="gramEnd"/>
      <w:r w:rsidRPr="0046795C">
        <w:rPr>
          <w:rFonts w:ascii="Times New Roman" w:eastAsia="Times New Roman" w:hAnsi="Times New Roman" w:cs="Times New Roman"/>
          <w:b/>
          <w:bCs/>
          <w:color w:val="0000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Let us now add this attribute in the TLD file using the </w:t>
      </w:r>
      <w:r w:rsidRPr="0046795C">
        <w:rPr>
          <w:rFonts w:ascii="Times New Roman" w:eastAsia="Times New Roman" w:hAnsi="Times New Roman" w:cs="Times New Roman"/>
          <w:b/>
          <w:bCs/>
          <w:color w:val="000000"/>
          <w:kern w:val="0"/>
          <w:sz w:val="28"/>
          <w:szCs w:val="28"/>
          <w:lang w:eastAsia="en-IN"/>
          <w14:ligatures w14:val="none"/>
        </w:rPr>
        <w:t>&lt;attribute&gt;</w:t>
      </w:r>
      <w:r w:rsidRPr="0046795C">
        <w:rPr>
          <w:rFonts w:ascii="Times New Roman" w:eastAsia="Times New Roman" w:hAnsi="Times New Roman" w:cs="Times New Roman"/>
          <w:color w:val="000000"/>
          <w:kern w:val="0"/>
          <w:sz w:val="28"/>
          <w:szCs w:val="28"/>
          <w:lang w:eastAsia="en-IN"/>
          <w14:ligatures w14:val="none"/>
        </w:rPr>
        <w:t> element as follows −</w:t>
      </w:r>
    </w:p>
    <w:p w14:paraId="586AE31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lastRenderedPageBreak/>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17968E7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1.0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tlib</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05E381E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r w:rsidRPr="0046795C">
        <w:rPr>
          <w:rFonts w:ascii="Times New Roman" w:eastAsia="Times New Roman" w:hAnsi="Times New Roman" w:cs="Times New Roman"/>
          <w:color w:val="000000"/>
          <w:kern w:val="0"/>
          <w:sz w:val="28"/>
          <w:szCs w:val="28"/>
          <w:lang w:eastAsia="en-IN"/>
          <w14:ligatures w14:val="none"/>
        </w:rPr>
        <w:t>2.0</w:t>
      </w: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jsp</w:t>
      </w:r>
      <w:proofErr w:type="spellEnd"/>
      <w:r w:rsidRPr="0046795C">
        <w:rPr>
          <w:rFonts w:ascii="Times New Roman" w:eastAsia="Times New Roman" w:hAnsi="Times New Roman" w:cs="Times New Roman"/>
          <w:color w:val="000088"/>
          <w:kern w:val="0"/>
          <w:sz w:val="28"/>
          <w:szCs w:val="28"/>
          <w:lang w:eastAsia="en-IN"/>
          <w14:ligatures w14:val="none"/>
        </w:rPr>
        <w:t>-version&gt;</w:t>
      </w:r>
    </w:p>
    <w:p w14:paraId="03FA861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&lt;short-name&gt;</w:t>
      </w:r>
      <w:r w:rsidRPr="0046795C">
        <w:rPr>
          <w:rFonts w:ascii="Times New Roman" w:eastAsia="Times New Roman" w:hAnsi="Times New Roman" w:cs="Times New Roman"/>
          <w:color w:val="000000"/>
          <w:kern w:val="0"/>
          <w:sz w:val="28"/>
          <w:szCs w:val="28"/>
          <w:lang w:eastAsia="en-IN"/>
          <w14:ligatures w14:val="none"/>
        </w:rPr>
        <w:t>Example TLD with Body</w:t>
      </w:r>
      <w:r w:rsidRPr="0046795C">
        <w:rPr>
          <w:rFonts w:ascii="Times New Roman" w:eastAsia="Times New Roman" w:hAnsi="Times New Roman" w:cs="Times New Roman"/>
          <w:color w:val="000088"/>
          <w:kern w:val="0"/>
          <w:sz w:val="28"/>
          <w:szCs w:val="28"/>
          <w:lang w:eastAsia="en-IN"/>
          <w14:ligatures w14:val="none"/>
        </w:rPr>
        <w:t>&lt;/short-name&gt;</w:t>
      </w:r>
    </w:p>
    <w:p w14:paraId="3CF78CD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7FE284B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300B642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Hello</w:t>
      </w:r>
      <w:r w:rsidRPr="0046795C">
        <w:rPr>
          <w:rFonts w:ascii="Times New Roman" w:eastAsia="Times New Roman" w:hAnsi="Times New Roman" w:cs="Times New Roman"/>
          <w:color w:val="000088"/>
          <w:kern w:val="0"/>
          <w:sz w:val="28"/>
          <w:szCs w:val="28"/>
          <w:lang w:eastAsia="en-IN"/>
          <w14:ligatures w14:val="none"/>
        </w:rPr>
        <w:t>&lt;/name&gt;</w:t>
      </w:r>
    </w:p>
    <w:p w14:paraId="400E4B8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&lt;tag-class&gt;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com.tutorialspoint</w:t>
      </w:r>
      <w:proofErr w:type="gramEnd"/>
      <w:r w:rsidRPr="0046795C">
        <w:rPr>
          <w:rFonts w:ascii="Times New Roman" w:eastAsia="Times New Roman" w:hAnsi="Times New Roman" w:cs="Times New Roman"/>
          <w:color w:val="000000"/>
          <w:kern w:val="0"/>
          <w:sz w:val="28"/>
          <w:szCs w:val="28"/>
          <w:lang w:eastAsia="en-IN"/>
          <w14:ligatures w14:val="none"/>
        </w:rPr>
        <w:t>.HelloTag</w:t>
      </w:r>
      <w:proofErr w:type="spellEnd"/>
      <w:r w:rsidRPr="0046795C">
        <w:rPr>
          <w:rFonts w:ascii="Times New Roman" w:eastAsia="Times New Roman" w:hAnsi="Times New Roman" w:cs="Times New Roman"/>
          <w:color w:val="000088"/>
          <w:kern w:val="0"/>
          <w:sz w:val="28"/>
          <w:szCs w:val="28"/>
          <w:lang w:eastAsia="en-IN"/>
          <w14:ligatures w14:val="none"/>
        </w:rPr>
        <w:t>&lt;/tag-class&gt;</w:t>
      </w:r>
    </w:p>
    <w:p w14:paraId="7F74D46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&lt;body-content&gt;</w:t>
      </w:r>
      <w:proofErr w:type="spellStart"/>
      <w:r w:rsidRPr="0046795C">
        <w:rPr>
          <w:rFonts w:ascii="Times New Roman" w:eastAsia="Times New Roman" w:hAnsi="Times New Roman" w:cs="Times New Roman"/>
          <w:color w:val="000000"/>
          <w:kern w:val="0"/>
          <w:sz w:val="28"/>
          <w:szCs w:val="28"/>
          <w:lang w:eastAsia="en-IN"/>
          <w14:ligatures w14:val="none"/>
        </w:rPr>
        <w:t>scriptless</w:t>
      </w:r>
      <w:proofErr w:type="spellEnd"/>
      <w:r w:rsidRPr="0046795C">
        <w:rPr>
          <w:rFonts w:ascii="Times New Roman" w:eastAsia="Times New Roman" w:hAnsi="Times New Roman" w:cs="Times New Roman"/>
          <w:color w:val="000088"/>
          <w:kern w:val="0"/>
          <w:sz w:val="28"/>
          <w:szCs w:val="28"/>
          <w:lang w:eastAsia="en-IN"/>
          <w14:ligatures w14:val="none"/>
        </w:rPr>
        <w:t>&lt;/body-content&gt;</w:t>
      </w:r>
    </w:p>
    <w:p w14:paraId="400498F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0B6DA5E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&lt;attribute&gt;</w:t>
      </w:r>
    </w:p>
    <w:p w14:paraId="08819AA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message</w:t>
      </w:r>
      <w:r w:rsidRPr="0046795C">
        <w:rPr>
          <w:rFonts w:ascii="Times New Roman" w:eastAsia="Times New Roman" w:hAnsi="Times New Roman" w:cs="Times New Roman"/>
          <w:color w:val="000088"/>
          <w:kern w:val="0"/>
          <w:sz w:val="28"/>
          <w:szCs w:val="28"/>
          <w:lang w:eastAsia="en-IN"/>
          <w14:ligatures w14:val="none"/>
        </w:rPr>
        <w:t>&lt;/name&gt;</w:t>
      </w:r>
    </w:p>
    <w:p w14:paraId="6F15EFE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&lt;/attribute&gt;</w:t>
      </w:r>
    </w:p>
    <w:p w14:paraId="37A21DF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6164F9B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&lt;/tag&gt;</w:t>
      </w:r>
    </w:p>
    <w:p w14:paraId="79CD42B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w:t>
      </w:r>
      <w:proofErr w:type="spellStart"/>
      <w:r w:rsidRPr="0046795C">
        <w:rPr>
          <w:rFonts w:ascii="Times New Roman" w:eastAsia="Times New Roman" w:hAnsi="Times New Roman" w:cs="Times New Roman"/>
          <w:color w:val="000088"/>
          <w:kern w:val="0"/>
          <w:sz w:val="28"/>
          <w:szCs w:val="28"/>
          <w:lang w:eastAsia="en-IN"/>
          <w14:ligatures w14:val="none"/>
        </w:rPr>
        <w:t>taglib</w:t>
      </w:r>
      <w:proofErr w:type="spellEnd"/>
      <w:r w:rsidRPr="0046795C">
        <w:rPr>
          <w:rFonts w:ascii="Times New Roman" w:eastAsia="Times New Roman" w:hAnsi="Times New Roman" w:cs="Times New Roman"/>
          <w:color w:val="000088"/>
          <w:kern w:val="0"/>
          <w:sz w:val="28"/>
          <w:szCs w:val="28"/>
          <w:lang w:eastAsia="en-IN"/>
          <w14:ligatures w14:val="none"/>
        </w:rPr>
        <w:t>&gt;</w:t>
      </w:r>
    </w:p>
    <w:p w14:paraId="528540C5"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Let us follow JSP with message attribute as follows −</w:t>
      </w:r>
    </w:p>
    <w:p w14:paraId="5D129AC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taglib</w:t>
      </w:r>
      <w:proofErr w:type="spellEnd"/>
      <w:r w:rsidRPr="0046795C">
        <w:rPr>
          <w:rFonts w:ascii="Times New Roman" w:eastAsia="Times New Roman" w:hAnsi="Times New Roman" w:cs="Times New Roman"/>
          <w:color w:val="000000"/>
          <w:kern w:val="0"/>
          <w:sz w:val="28"/>
          <w:szCs w:val="28"/>
          <w:lang w:eastAsia="en-IN"/>
          <w14:ligatures w14:val="none"/>
        </w:rPr>
        <w:t xml:space="preserve"> prefix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"ex"</w:t>
      </w:r>
      <w:r w:rsidRPr="0046795C">
        <w:rPr>
          <w:rFonts w:ascii="Times New Roman" w:eastAsia="Times New Roman" w:hAnsi="Times New Roman" w:cs="Times New Roman"/>
          <w:color w:val="000000"/>
          <w:kern w:val="0"/>
          <w:sz w:val="28"/>
          <w:szCs w:val="28"/>
          <w:lang w:eastAsia="en-IN"/>
          <w14:ligatures w14:val="none"/>
        </w:rPr>
        <w:t xml:space="preserve"> </w:t>
      </w:r>
      <w:proofErr w:type="spellStart"/>
      <w:r w:rsidRPr="0046795C">
        <w:rPr>
          <w:rFonts w:ascii="Times New Roman" w:eastAsia="Times New Roman" w:hAnsi="Times New Roman" w:cs="Times New Roman"/>
          <w:color w:val="000000"/>
          <w:kern w:val="0"/>
          <w:sz w:val="28"/>
          <w:szCs w:val="28"/>
          <w:lang w:eastAsia="en-IN"/>
          <w14:ligatures w14:val="none"/>
        </w:rPr>
        <w:t>uri</w:t>
      </w:r>
      <w:proofErr w:type="spell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"WEB-INF/</w:t>
      </w:r>
      <w:proofErr w:type="spellStart"/>
      <w:r w:rsidRPr="0046795C">
        <w:rPr>
          <w:rFonts w:ascii="Times New Roman" w:eastAsia="Times New Roman" w:hAnsi="Times New Roman" w:cs="Times New Roman"/>
          <w:color w:val="008800"/>
          <w:kern w:val="0"/>
          <w:sz w:val="28"/>
          <w:szCs w:val="28"/>
          <w:lang w:eastAsia="en-IN"/>
          <w14:ligatures w14:val="none"/>
        </w:rPr>
        <w:t>custom.tld</w:t>
      </w:r>
      <w:proofErr w:type="spellEnd"/>
      <w:r w:rsidRPr="0046795C">
        <w:rPr>
          <w:rFonts w:ascii="Times New Roman" w:eastAsia="Times New Roman" w:hAnsi="Times New Roman" w:cs="Times New Roman"/>
          <w:color w:val="0088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%&gt;</w:t>
      </w:r>
    </w:p>
    <w:p w14:paraId="2DC7F27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p>
    <w:p w14:paraId="6AADD84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2A502C1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60B721BA"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&lt;title&gt;</w:t>
      </w:r>
      <w:r w:rsidRPr="0046795C">
        <w:rPr>
          <w:rFonts w:ascii="Times New Roman" w:eastAsia="Times New Roman" w:hAnsi="Times New Roman" w:cs="Times New Roman"/>
          <w:color w:val="000000"/>
          <w:kern w:val="0"/>
          <w:sz w:val="28"/>
          <w:szCs w:val="28"/>
          <w:lang w:eastAsia="en-IN"/>
          <w14:ligatures w14:val="none"/>
        </w:rPr>
        <w:t>A sample custom tag</w:t>
      </w:r>
      <w:r w:rsidRPr="0046795C">
        <w:rPr>
          <w:rFonts w:ascii="Times New Roman" w:eastAsia="Times New Roman" w:hAnsi="Times New Roman" w:cs="Times New Roman"/>
          <w:color w:val="000088"/>
          <w:kern w:val="0"/>
          <w:sz w:val="28"/>
          <w:szCs w:val="28"/>
          <w:lang w:eastAsia="en-IN"/>
          <w14:ligatures w14:val="none"/>
        </w:rPr>
        <w:t>&lt;/title&gt;</w:t>
      </w:r>
    </w:p>
    <w:p w14:paraId="6C95B41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&lt;/head&gt;</w:t>
      </w:r>
    </w:p>
    <w:p w14:paraId="462A8FD3"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69DC77C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49EBFD3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w:t>
      </w:r>
      <w:proofErr w:type="spellStart"/>
      <w:proofErr w:type="gramStart"/>
      <w:r w:rsidRPr="0046795C">
        <w:rPr>
          <w:rFonts w:ascii="Times New Roman" w:eastAsia="Times New Roman" w:hAnsi="Times New Roman" w:cs="Times New Roman"/>
          <w:color w:val="000088"/>
          <w:kern w:val="0"/>
          <w:sz w:val="28"/>
          <w:szCs w:val="28"/>
          <w:lang w:eastAsia="en-IN"/>
          <w14:ligatures w14:val="none"/>
        </w:rPr>
        <w:t>ex:Hello</w:t>
      </w:r>
      <w:proofErr w:type="spellEnd"/>
      <w:proofErr w:type="gramEnd"/>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0066"/>
          <w:kern w:val="0"/>
          <w:sz w:val="28"/>
          <w:szCs w:val="28"/>
          <w:lang w:eastAsia="en-IN"/>
          <w14:ligatures w14:val="none"/>
        </w:rPr>
        <w:t>message</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"This is custom tag"</w:t>
      </w: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/&gt;</w:t>
      </w:r>
    </w:p>
    <w:p w14:paraId="7D5ECED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0088"/>
          <w:kern w:val="0"/>
          <w:sz w:val="28"/>
          <w:szCs w:val="28"/>
          <w:lang w:eastAsia="en-IN"/>
          <w14:ligatures w14:val="none"/>
        </w:rPr>
        <w:t>&lt;/body&gt;</w:t>
      </w:r>
    </w:p>
    <w:p w14:paraId="3933265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000088"/>
          <w:kern w:val="0"/>
          <w:sz w:val="28"/>
          <w:szCs w:val="28"/>
          <w:lang w:eastAsia="en-IN"/>
          <w14:ligatures w14:val="none"/>
        </w:rPr>
        <w:t>&lt;/html&gt;</w:t>
      </w:r>
    </w:p>
    <w:p w14:paraId="7A51BB14"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This will produce following result −</w:t>
      </w:r>
    </w:p>
    <w:p w14:paraId="2C82DD50" w14:textId="77777777" w:rsidR="0046795C" w:rsidRPr="0046795C" w:rsidRDefault="0046795C" w:rsidP="004679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This is custom tag</w:t>
      </w:r>
    </w:p>
    <w:p w14:paraId="3371010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Consider including the following properties for an attribute −</w:t>
      </w:r>
    </w:p>
    <w:tbl>
      <w:tblPr>
        <w:tblW w:w="9239" w:type="dxa"/>
        <w:tblCellMar>
          <w:top w:w="15" w:type="dxa"/>
          <w:left w:w="15" w:type="dxa"/>
          <w:bottom w:w="15" w:type="dxa"/>
          <w:right w:w="15" w:type="dxa"/>
        </w:tblCellMar>
        <w:tblLook w:val="04A0" w:firstRow="1" w:lastRow="0" w:firstColumn="1" w:lastColumn="0" w:noHBand="0" w:noVBand="1"/>
      </w:tblPr>
      <w:tblGrid>
        <w:gridCol w:w="1015"/>
        <w:gridCol w:w="8224"/>
      </w:tblGrid>
      <w:tr w:rsidR="0046795C" w:rsidRPr="0046795C" w14:paraId="08E33F93" w14:textId="77777777" w:rsidTr="0046795C">
        <w:trPr>
          <w:trHeight w:val="306"/>
        </w:trPr>
        <w:tc>
          <w:tcPr>
            <w:tcW w:w="1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4167E0"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roofErr w:type="spellStart"/>
            <w:r w:rsidRPr="0046795C">
              <w:rPr>
                <w:rFonts w:ascii="Times New Roman" w:eastAsia="Times New Roman" w:hAnsi="Times New Roman" w:cs="Times New Roman"/>
                <w:b/>
                <w:bCs/>
                <w:color w:val="212529"/>
                <w:kern w:val="0"/>
                <w:sz w:val="28"/>
                <w:szCs w:val="28"/>
                <w:lang w:eastAsia="en-IN"/>
                <w14:ligatures w14:val="none"/>
              </w:rPr>
              <w:t>S.No</w:t>
            </w:r>
            <w:proofErr w:type="spellEnd"/>
            <w:r w:rsidRPr="0046795C">
              <w:rPr>
                <w:rFonts w:ascii="Times New Roman" w:eastAsia="Times New Roman" w:hAnsi="Times New Roman" w:cs="Times New Roman"/>
                <w:b/>
                <w:bCs/>
                <w:color w:val="212529"/>
                <w:kern w:val="0"/>
                <w:sz w:val="28"/>
                <w:szCs w:val="28"/>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3AB94B" w14:textId="77777777" w:rsidR="0046795C" w:rsidRPr="0046795C" w:rsidRDefault="0046795C" w:rsidP="0046795C">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46795C">
              <w:rPr>
                <w:rFonts w:ascii="Times New Roman" w:eastAsia="Times New Roman" w:hAnsi="Times New Roman" w:cs="Times New Roman"/>
                <w:b/>
                <w:bCs/>
                <w:color w:val="212529"/>
                <w:kern w:val="0"/>
                <w:sz w:val="28"/>
                <w:szCs w:val="28"/>
                <w:lang w:eastAsia="en-IN"/>
                <w14:ligatures w14:val="none"/>
              </w:rPr>
              <w:t>Property &amp; Purpose</w:t>
            </w:r>
          </w:p>
        </w:tc>
      </w:tr>
      <w:tr w:rsidR="0046795C" w:rsidRPr="0046795C" w14:paraId="2055C80A" w14:textId="77777777" w:rsidTr="0046795C">
        <w:trPr>
          <w:trHeight w:val="13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0AAF44"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2746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name</w:t>
            </w:r>
          </w:p>
          <w:p w14:paraId="2D68962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The name element defines the name of an attribute. Each attribute name must be unique for a particular tag.</w:t>
            </w:r>
          </w:p>
        </w:tc>
      </w:tr>
      <w:tr w:rsidR="0046795C" w:rsidRPr="0046795C" w14:paraId="063C461A" w14:textId="77777777" w:rsidTr="0046795C">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E7E800"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BFC99"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required</w:t>
            </w:r>
          </w:p>
          <w:p w14:paraId="52D6670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This specifies if this attribute is required or is an optional one. It would be false for optional.</w:t>
            </w:r>
          </w:p>
        </w:tc>
      </w:tr>
      <w:tr w:rsidR="0046795C" w:rsidRPr="0046795C" w14:paraId="31BBD0D9" w14:textId="77777777" w:rsidTr="0046795C">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5A07E5"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DBBBB"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proofErr w:type="spellStart"/>
            <w:r w:rsidRPr="0046795C">
              <w:rPr>
                <w:rFonts w:ascii="Times New Roman" w:eastAsia="Times New Roman" w:hAnsi="Times New Roman" w:cs="Times New Roman"/>
                <w:b/>
                <w:bCs/>
                <w:color w:val="000000"/>
                <w:kern w:val="0"/>
                <w:sz w:val="28"/>
                <w:szCs w:val="28"/>
                <w:lang w:eastAsia="en-IN"/>
                <w14:ligatures w14:val="none"/>
              </w:rPr>
              <w:t>rtexprvalue</w:t>
            </w:r>
            <w:proofErr w:type="spellEnd"/>
          </w:p>
          <w:p w14:paraId="0C4798C1"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Declares if a runtime expression value for a tag attribute is valid</w:t>
            </w:r>
          </w:p>
        </w:tc>
      </w:tr>
      <w:tr w:rsidR="0046795C" w:rsidRPr="0046795C" w14:paraId="60415AC4" w14:textId="77777777" w:rsidTr="0046795C">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47D92C"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31347"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type</w:t>
            </w:r>
          </w:p>
          <w:p w14:paraId="2BE7374D"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Defines the Java class-type of this attribute. By </w:t>
            </w:r>
            <w:proofErr w:type="gramStart"/>
            <w:r w:rsidRPr="0046795C">
              <w:rPr>
                <w:rFonts w:ascii="Times New Roman" w:eastAsia="Times New Roman" w:hAnsi="Times New Roman" w:cs="Times New Roman"/>
                <w:color w:val="000000"/>
                <w:kern w:val="0"/>
                <w:sz w:val="28"/>
                <w:szCs w:val="28"/>
                <w:lang w:eastAsia="en-IN"/>
                <w14:ligatures w14:val="none"/>
              </w:rPr>
              <w:t>default</w:t>
            </w:r>
            <w:proofErr w:type="gramEnd"/>
            <w:r w:rsidRPr="0046795C">
              <w:rPr>
                <w:rFonts w:ascii="Times New Roman" w:eastAsia="Times New Roman" w:hAnsi="Times New Roman" w:cs="Times New Roman"/>
                <w:color w:val="000000"/>
                <w:kern w:val="0"/>
                <w:sz w:val="28"/>
                <w:szCs w:val="28"/>
                <w:lang w:eastAsia="en-IN"/>
                <w14:ligatures w14:val="none"/>
              </w:rPr>
              <w:t xml:space="preserve"> it is assumed as </w:t>
            </w:r>
            <w:r w:rsidRPr="0046795C">
              <w:rPr>
                <w:rFonts w:ascii="Times New Roman" w:eastAsia="Times New Roman" w:hAnsi="Times New Roman" w:cs="Times New Roman"/>
                <w:b/>
                <w:bCs/>
                <w:color w:val="000000"/>
                <w:kern w:val="0"/>
                <w:sz w:val="28"/>
                <w:szCs w:val="28"/>
                <w:lang w:eastAsia="en-IN"/>
                <w14:ligatures w14:val="none"/>
              </w:rPr>
              <w:t>String</w:t>
            </w:r>
          </w:p>
        </w:tc>
      </w:tr>
      <w:tr w:rsidR="0046795C" w:rsidRPr="0046795C" w14:paraId="5EEAF895" w14:textId="77777777" w:rsidTr="0046795C">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43EA38"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D3817"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description</w:t>
            </w:r>
          </w:p>
          <w:p w14:paraId="7CDDAAB6"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Informational description can be provided.</w:t>
            </w:r>
          </w:p>
        </w:tc>
      </w:tr>
      <w:tr w:rsidR="0046795C" w:rsidRPr="0046795C" w14:paraId="252ABC5C" w14:textId="77777777" w:rsidTr="0046795C">
        <w:trPr>
          <w:trHeight w:val="105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4F5EB1" w14:textId="77777777" w:rsidR="0046795C" w:rsidRPr="0046795C" w:rsidRDefault="0046795C" w:rsidP="0046795C">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46795C">
              <w:rPr>
                <w:rFonts w:ascii="Times New Roman" w:eastAsia="Times New Roman" w:hAnsi="Times New Roman" w:cs="Times New Roman"/>
                <w:color w:val="212529"/>
                <w:kern w:val="0"/>
                <w:sz w:val="28"/>
                <w:szCs w:val="28"/>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F0A217"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b/>
                <w:bCs/>
                <w:color w:val="000000"/>
                <w:kern w:val="0"/>
                <w:sz w:val="28"/>
                <w:szCs w:val="28"/>
                <w:lang w:eastAsia="en-IN"/>
                <w14:ligatures w14:val="none"/>
              </w:rPr>
              <w:t>fragment</w:t>
            </w:r>
          </w:p>
          <w:p w14:paraId="3C871483"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Declares if this attribute value should be treated as a </w:t>
            </w:r>
            <w:proofErr w:type="spellStart"/>
            <w:r w:rsidRPr="0046795C">
              <w:rPr>
                <w:rFonts w:ascii="Times New Roman" w:eastAsia="Times New Roman" w:hAnsi="Times New Roman" w:cs="Times New Roman"/>
                <w:b/>
                <w:bCs/>
                <w:color w:val="000000"/>
                <w:kern w:val="0"/>
                <w:sz w:val="28"/>
                <w:szCs w:val="28"/>
                <w:lang w:eastAsia="en-IN"/>
                <w14:ligatures w14:val="none"/>
              </w:rPr>
              <w:t>JspFragment</w:t>
            </w:r>
            <w:proofErr w:type="spellEnd"/>
            <w:r w:rsidRPr="0046795C">
              <w:rPr>
                <w:rFonts w:ascii="Times New Roman" w:eastAsia="Times New Roman" w:hAnsi="Times New Roman" w:cs="Times New Roman"/>
                <w:color w:val="000000"/>
                <w:kern w:val="0"/>
                <w:sz w:val="28"/>
                <w:szCs w:val="28"/>
                <w:lang w:eastAsia="en-IN"/>
                <w14:ligatures w14:val="none"/>
              </w:rPr>
              <w:t>.</w:t>
            </w:r>
          </w:p>
        </w:tc>
      </w:tr>
    </w:tbl>
    <w:p w14:paraId="7388D5EF"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Following is the example to specify properties related to an attribute −</w:t>
      </w:r>
    </w:p>
    <w:p w14:paraId="63841AB9"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5E02106F"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&lt;attribute&gt;</w:t>
      </w:r>
    </w:p>
    <w:p w14:paraId="103D5B60"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&lt;name&gt;</w:t>
      </w:r>
      <w:proofErr w:type="spellStart"/>
      <w:r w:rsidRPr="0046795C">
        <w:rPr>
          <w:rFonts w:ascii="Times New Roman" w:eastAsia="Times New Roman" w:hAnsi="Times New Roman" w:cs="Times New Roman"/>
          <w:color w:val="000000"/>
          <w:kern w:val="0"/>
          <w:sz w:val="28"/>
          <w:szCs w:val="28"/>
          <w:lang w:eastAsia="en-IN"/>
          <w14:ligatures w14:val="none"/>
        </w:rPr>
        <w:t>attribute_name</w:t>
      </w:r>
      <w:proofErr w:type="spellEnd"/>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name</w:t>
      </w:r>
      <w:r w:rsidRPr="0046795C">
        <w:rPr>
          <w:rFonts w:ascii="Times New Roman" w:eastAsia="Times New Roman" w:hAnsi="Times New Roman" w:cs="Times New Roman"/>
          <w:color w:val="666600"/>
          <w:kern w:val="0"/>
          <w:sz w:val="28"/>
          <w:szCs w:val="28"/>
          <w:lang w:eastAsia="en-IN"/>
          <w14:ligatures w14:val="none"/>
        </w:rPr>
        <w:t>&gt;</w:t>
      </w:r>
    </w:p>
    <w:p w14:paraId="1CE73EA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&lt;required&gt;</w:t>
      </w:r>
      <w:r w:rsidRPr="0046795C">
        <w:rPr>
          <w:rFonts w:ascii="Times New Roman" w:eastAsia="Times New Roman" w:hAnsi="Times New Roman" w:cs="Times New Roman"/>
          <w:color w:val="000088"/>
          <w:kern w:val="0"/>
          <w:sz w:val="28"/>
          <w:szCs w:val="28"/>
          <w:lang w:eastAsia="en-IN"/>
          <w14:ligatures w14:val="none"/>
        </w:rPr>
        <w:t>false</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required</w:t>
      </w:r>
      <w:r w:rsidRPr="0046795C">
        <w:rPr>
          <w:rFonts w:ascii="Times New Roman" w:eastAsia="Times New Roman" w:hAnsi="Times New Roman" w:cs="Times New Roman"/>
          <w:color w:val="666600"/>
          <w:kern w:val="0"/>
          <w:sz w:val="28"/>
          <w:szCs w:val="28"/>
          <w:lang w:eastAsia="en-IN"/>
          <w14:ligatures w14:val="none"/>
        </w:rPr>
        <w:t>&gt;</w:t>
      </w:r>
    </w:p>
    <w:p w14:paraId="6E5C53A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&lt;type&gt;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util</w:t>
      </w:r>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660066"/>
          <w:kern w:val="0"/>
          <w:sz w:val="28"/>
          <w:szCs w:val="28"/>
          <w:lang w:eastAsia="en-IN"/>
          <w14:ligatures w14:val="none"/>
        </w:rPr>
        <w:t>Date</w:t>
      </w:r>
      <w:proofErr w:type="spellEnd"/>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type</w:t>
      </w:r>
      <w:r w:rsidRPr="0046795C">
        <w:rPr>
          <w:rFonts w:ascii="Times New Roman" w:eastAsia="Times New Roman" w:hAnsi="Times New Roman" w:cs="Times New Roman"/>
          <w:color w:val="666600"/>
          <w:kern w:val="0"/>
          <w:sz w:val="28"/>
          <w:szCs w:val="28"/>
          <w:lang w:eastAsia="en-IN"/>
          <w14:ligatures w14:val="none"/>
        </w:rPr>
        <w:t>&gt;</w:t>
      </w:r>
    </w:p>
    <w:p w14:paraId="6702219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&lt;fragment&gt;</w:t>
      </w:r>
      <w:r w:rsidRPr="0046795C">
        <w:rPr>
          <w:rFonts w:ascii="Times New Roman" w:eastAsia="Times New Roman" w:hAnsi="Times New Roman" w:cs="Times New Roman"/>
          <w:color w:val="000088"/>
          <w:kern w:val="0"/>
          <w:sz w:val="28"/>
          <w:szCs w:val="28"/>
          <w:lang w:eastAsia="en-IN"/>
          <w14:ligatures w14:val="none"/>
        </w:rPr>
        <w:t>false</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fragment</w:t>
      </w:r>
      <w:r w:rsidRPr="0046795C">
        <w:rPr>
          <w:rFonts w:ascii="Times New Roman" w:eastAsia="Times New Roman" w:hAnsi="Times New Roman" w:cs="Times New Roman"/>
          <w:color w:val="666600"/>
          <w:kern w:val="0"/>
          <w:sz w:val="28"/>
          <w:szCs w:val="28"/>
          <w:lang w:eastAsia="en-IN"/>
          <w14:ligatures w14:val="none"/>
        </w:rPr>
        <w:t>&gt;</w:t>
      </w:r>
    </w:p>
    <w:p w14:paraId="57CF2AF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attribute</w:t>
      </w:r>
      <w:r w:rsidRPr="0046795C">
        <w:rPr>
          <w:rFonts w:ascii="Times New Roman" w:eastAsia="Times New Roman" w:hAnsi="Times New Roman" w:cs="Times New Roman"/>
          <w:color w:val="666600"/>
          <w:kern w:val="0"/>
          <w:sz w:val="28"/>
          <w:szCs w:val="28"/>
          <w:lang w:eastAsia="en-IN"/>
          <w14:ligatures w14:val="none"/>
        </w:rPr>
        <w:t>&gt;</w:t>
      </w:r>
    </w:p>
    <w:p w14:paraId="41B03DC4"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213E6198" w14:textId="77777777" w:rsidR="0046795C" w:rsidRPr="0046795C" w:rsidRDefault="0046795C" w:rsidP="0046795C">
      <w:pPr>
        <w:spacing w:before="120" w:after="144" w:line="240" w:lineRule="auto"/>
        <w:jc w:val="both"/>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If you are using two attributes, then you can modify your TLD as follows −</w:t>
      </w:r>
    </w:p>
    <w:p w14:paraId="7132D27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45C02B2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&lt;attribute&gt;</w:t>
      </w:r>
    </w:p>
    <w:p w14:paraId="7844DCA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attribute_name1</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name</w:t>
      </w:r>
      <w:r w:rsidRPr="0046795C">
        <w:rPr>
          <w:rFonts w:ascii="Times New Roman" w:eastAsia="Times New Roman" w:hAnsi="Times New Roman" w:cs="Times New Roman"/>
          <w:color w:val="666600"/>
          <w:kern w:val="0"/>
          <w:sz w:val="28"/>
          <w:szCs w:val="28"/>
          <w:lang w:eastAsia="en-IN"/>
          <w14:ligatures w14:val="none"/>
        </w:rPr>
        <w:t>&gt;</w:t>
      </w:r>
    </w:p>
    <w:p w14:paraId="04D29A57"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&lt;required&gt;</w:t>
      </w:r>
      <w:r w:rsidRPr="0046795C">
        <w:rPr>
          <w:rFonts w:ascii="Times New Roman" w:eastAsia="Times New Roman" w:hAnsi="Times New Roman" w:cs="Times New Roman"/>
          <w:color w:val="000088"/>
          <w:kern w:val="0"/>
          <w:sz w:val="28"/>
          <w:szCs w:val="28"/>
          <w:lang w:eastAsia="en-IN"/>
          <w14:ligatures w14:val="none"/>
        </w:rPr>
        <w:t>false</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required</w:t>
      </w:r>
      <w:r w:rsidRPr="0046795C">
        <w:rPr>
          <w:rFonts w:ascii="Times New Roman" w:eastAsia="Times New Roman" w:hAnsi="Times New Roman" w:cs="Times New Roman"/>
          <w:color w:val="666600"/>
          <w:kern w:val="0"/>
          <w:sz w:val="28"/>
          <w:szCs w:val="28"/>
          <w:lang w:eastAsia="en-IN"/>
          <w14:ligatures w14:val="none"/>
        </w:rPr>
        <w:t>&gt;</w:t>
      </w:r>
    </w:p>
    <w:p w14:paraId="1E77A5CB"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&lt;type&gt;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util</w:t>
      </w:r>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660066"/>
          <w:kern w:val="0"/>
          <w:sz w:val="28"/>
          <w:szCs w:val="28"/>
          <w:lang w:eastAsia="en-IN"/>
          <w14:ligatures w14:val="none"/>
        </w:rPr>
        <w:t>Boolean</w:t>
      </w:r>
      <w:proofErr w:type="spellEnd"/>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type</w:t>
      </w:r>
      <w:r w:rsidRPr="0046795C">
        <w:rPr>
          <w:rFonts w:ascii="Times New Roman" w:eastAsia="Times New Roman" w:hAnsi="Times New Roman" w:cs="Times New Roman"/>
          <w:color w:val="666600"/>
          <w:kern w:val="0"/>
          <w:sz w:val="28"/>
          <w:szCs w:val="28"/>
          <w:lang w:eastAsia="en-IN"/>
          <w14:ligatures w14:val="none"/>
        </w:rPr>
        <w:t>&gt;</w:t>
      </w:r>
    </w:p>
    <w:p w14:paraId="6F201A56"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&lt;fragment&gt;</w:t>
      </w:r>
      <w:r w:rsidRPr="0046795C">
        <w:rPr>
          <w:rFonts w:ascii="Times New Roman" w:eastAsia="Times New Roman" w:hAnsi="Times New Roman" w:cs="Times New Roman"/>
          <w:color w:val="000088"/>
          <w:kern w:val="0"/>
          <w:sz w:val="28"/>
          <w:szCs w:val="28"/>
          <w:lang w:eastAsia="en-IN"/>
          <w14:ligatures w14:val="none"/>
        </w:rPr>
        <w:t>false</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fragment</w:t>
      </w:r>
      <w:r w:rsidRPr="0046795C">
        <w:rPr>
          <w:rFonts w:ascii="Times New Roman" w:eastAsia="Times New Roman" w:hAnsi="Times New Roman" w:cs="Times New Roman"/>
          <w:color w:val="666600"/>
          <w:kern w:val="0"/>
          <w:sz w:val="28"/>
          <w:szCs w:val="28"/>
          <w:lang w:eastAsia="en-IN"/>
          <w14:ligatures w14:val="none"/>
        </w:rPr>
        <w:t>&gt;</w:t>
      </w:r>
    </w:p>
    <w:p w14:paraId="3D9F3AEC"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attribute</w:t>
      </w:r>
      <w:r w:rsidRPr="0046795C">
        <w:rPr>
          <w:rFonts w:ascii="Times New Roman" w:eastAsia="Times New Roman" w:hAnsi="Times New Roman" w:cs="Times New Roman"/>
          <w:color w:val="666600"/>
          <w:kern w:val="0"/>
          <w:sz w:val="28"/>
          <w:szCs w:val="28"/>
          <w:lang w:eastAsia="en-IN"/>
          <w14:ligatures w14:val="none"/>
        </w:rPr>
        <w:t>&gt;</w:t>
      </w:r>
    </w:p>
    <w:p w14:paraId="20A435F2"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p>
    <w:p w14:paraId="56B63FF5"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lastRenderedPageBreak/>
        <w:t xml:space="preserve">   </w:t>
      </w:r>
      <w:r w:rsidRPr="0046795C">
        <w:rPr>
          <w:rFonts w:ascii="Times New Roman" w:eastAsia="Times New Roman" w:hAnsi="Times New Roman" w:cs="Times New Roman"/>
          <w:color w:val="008800"/>
          <w:kern w:val="0"/>
          <w:sz w:val="28"/>
          <w:szCs w:val="28"/>
          <w:lang w:eastAsia="en-IN"/>
          <w14:ligatures w14:val="none"/>
        </w:rPr>
        <w:t>&lt;attribute&gt;</w:t>
      </w:r>
    </w:p>
    <w:p w14:paraId="28C078F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&lt;name&gt;</w:t>
      </w:r>
      <w:r w:rsidRPr="0046795C">
        <w:rPr>
          <w:rFonts w:ascii="Times New Roman" w:eastAsia="Times New Roman" w:hAnsi="Times New Roman" w:cs="Times New Roman"/>
          <w:color w:val="000000"/>
          <w:kern w:val="0"/>
          <w:sz w:val="28"/>
          <w:szCs w:val="28"/>
          <w:lang w:eastAsia="en-IN"/>
          <w14:ligatures w14:val="none"/>
        </w:rPr>
        <w:t>attribute_name2</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name</w:t>
      </w:r>
      <w:r w:rsidRPr="0046795C">
        <w:rPr>
          <w:rFonts w:ascii="Times New Roman" w:eastAsia="Times New Roman" w:hAnsi="Times New Roman" w:cs="Times New Roman"/>
          <w:color w:val="666600"/>
          <w:kern w:val="0"/>
          <w:sz w:val="28"/>
          <w:szCs w:val="28"/>
          <w:lang w:eastAsia="en-IN"/>
          <w14:ligatures w14:val="none"/>
        </w:rPr>
        <w:t>&gt;</w:t>
      </w:r>
    </w:p>
    <w:p w14:paraId="7AEC6E5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&lt;required&gt;</w:t>
      </w:r>
      <w:r w:rsidRPr="0046795C">
        <w:rPr>
          <w:rFonts w:ascii="Times New Roman" w:eastAsia="Times New Roman" w:hAnsi="Times New Roman" w:cs="Times New Roman"/>
          <w:color w:val="000088"/>
          <w:kern w:val="0"/>
          <w:sz w:val="28"/>
          <w:szCs w:val="28"/>
          <w:lang w:eastAsia="en-IN"/>
          <w14:ligatures w14:val="none"/>
        </w:rPr>
        <w:t>true</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required</w:t>
      </w:r>
      <w:r w:rsidRPr="0046795C">
        <w:rPr>
          <w:rFonts w:ascii="Times New Roman" w:eastAsia="Times New Roman" w:hAnsi="Times New Roman" w:cs="Times New Roman"/>
          <w:color w:val="666600"/>
          <w:kern w:val="0"/>
          <w:sz w:val="28"/>
          <w:szCs w:val="28"/>
          <w:lang w:eastAsia="en-IN"/>
          <w14:ligatures w14:val="none"/>
        </w:rPr>
        <w:t>&gt;</w:t>
      </w:r>
    </w:p>
    <w:p w14:paraId="5B521A08"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008800"/>
          <w:kern w:val="0"/>
          <w:sz w:val="28"/>
          <w:szCs w:val="28"/>
          <w:lang w:eastAsia="en-IN"/>
          <w14:ligatures w14:val="none"/>
        </w:rPr>
        <w:t>&lt;type&gt;</w:t>
      </w:r>
      <w:proofErr w:type="spellStart"/>
      <w:proofErr w:type="gramStart"/>
      <w:r w:rsidRPr="0046795C">
        <w:rPr>
          <w:rFonts w:ascii="Times New Roman" w:eastAsia="Times New Roman" w:hAnsi="Times New Roman" w:cs="Times New Roman"/>
          <w:color w:val="000000"/>
          <w:kern w:val="0"/>
          <w:sz w:val="28"/>
          <w:szCs w:val="28"/>
          <w:lang w:eastAsia="en-IN"/>
          <w14:ligatures w14:val="none"/>
        </w:rPr>
        <w:t>java</w:t>
      </w:r>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000000"/>
          <w:kern w:val="0"/>
          <w:sz w:val="28"/>
          <w:szCs w:val="28"/>
          <w:lang w:eastAsia="en-IN"/>
          <w14:ligatures w14:val="none"/>
        </w:rPr>
        <w:t>util</w:t>
      </w:r>
      <w:proofErr w:type="gramEnd"/>
      <w:r w:rsidRPr="0046795C">
        <w:rPr>
          <w:rFonts w:ascii="Times New Roman" w:eastAsia="Times New Roman" w:hAnsi="Times New Roman" w:cs="Times New Roman"/>
          <w:color w:val="666600"/>
          <w:kern w:val="0"/>
          <w:sz w:val="28"/>
          <w:szCs w:val="28"/>
          <w:lang w:eastAsia="en-IN"/>
          <w14:ligatures w14:val="none"/>
        </w:rPr>
        <w:t>.</w:t>
      </w:r>
      <w:r w:rsidRPr="0046795C">
        <w:rPr>
          <w:rFonts w:ascii="Times New Roman" w:eastAsia="Times New Roman" w:hAnsi="Times New Roman" w:cs="Times New Roman"/>
          <w:color w:val="660066"/>
          <w:kern w:val="0"/>
          <w:sz w:val="28"/>
          <w:szCs w:val="28"/>
          <w:lang w:eastAsia="en-IN"/>
          <w14:ligatures w14:val="none"/>
        </w:rPr>
        <w:t>Date</w:t>
      </w:r>
      <w:proofErr w:type="spellEnd"/>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type</w:t>
      </w:r>
      <w:r w:rsidRPr="0046795C">
        <w:rPr>
          <w:rFonts w:ascii="Times New Roman" w:eastAsia="Times New Roman" w:hAnsi="Times New Roman" w:cs="Times New Roman"/>
          <w:color w:val="666600"/>
          <w:kern w:val="0"/>
          <w:sz w:val="28"/>
          <w:szCs w:val="28"/>
          <w:lang w:eastAsia="en-IN"/>
          <w14:ligatures w14:val="none"/>
        </w:rPr>
        <w:t>&gt;</w:t>
      </w:r>
    </w:p>
    <w:p w14:paraId="77BD8CAE"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8"/>
          <w:szCs w:val="28"/>
          <w:lang w:eastAsia="en-IN"/>
          <w14:ligatures w14:val="none"/>
        </w:rPr>
      </w:pPr>
      <w:r w:rsidRPr="0046795C">
        <w:rPr>
          <w:rFonts w:ascii="Times New Roman" w:eastAsia="Times New Roman" w:hAnsi="Times New Roman" w:cs="Times New Roman"/>
          <w:color w:val="000000"/>
          <w:kern w:val="0"/>
          <w:sz w:val="28"/>
          <w:szCs w:val="28"/>
          <w:lang w:eastAsia="en-IN"/>
          <w14:ligatures w14:val="none"/>
        </w:rPr>
        <w:t xml:space="preserve">   </w:t>
      </w:r>
      <w:r w:rsidRPr="0046795C">
        <w:rPr>
          <w:rFonts w:ascii="Times New Roman" w:eastAsia="Times New Roman" w:hAnsi="Times New Roman" w:cs="Times New Roman"/>
          <w:color w:val="666600"/>
          <w:kern w:val="0"/>
          <w:sz w:val="28"/>
          <w:szCs w:val="28"/>
          <w:lang w:eastAsia="en-IN"/>
          <w14:ligatures w14:val="none"/>
        </w:rPr>
        <w:t>&lt;/</w:t>
      </w:r>
      <w:r w:rsidRPr="0046795C">
        <w:rPr>
          <w:rFonts w:ascii="Times New Roman" w:eastAsia="Times New Roman" w:hAnsi="Times New Roman" w:cs="Times New Roman"/>
          <w:color w:val="000000"/>
          <w:kern w:val="0"/>
          <w:sz w:val="28"/>
          <w:szCs w:val="28"/>
          <w:lang w:eastAsia="en-IN"/>
          <w14:ligatures w14:val="none"/>
        </w:rPr>
        <w:t>attribute</w:t>
      </w:r>
      <w:r w:rsidRPr="0046795C">
        <w:rPr>
          <w:rFonts w:ascii="Times New Roman" w:eastAsia="Times New Roman" w:hAnsi="Times New Roman" w:cs="Times New Roman"/>
          <w:color w:val="666600"/>
          <w:kern w:val="0"/>
          <w:sz w:val="28"/>
          <w:szCs w:val="28"/>
          <w:lang w:eastAsia="en-IN"/>
          <w14:ligatures w14:val="none"/>
        </w:rPr>
        <w:t>&gt;</w:t>
      </w:r>
    </w:p>
    <w:p w14:paraId="3DCADF01" w14:textId="77777777" w:rsidR="0046795C" w:rsidRPr="0046795C" w:rsidRDefault="0046795C" w:rsidP="004679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kern w:val="0"/>
          <w:sz w:val="28"/>
          <w:szCs w:val="28"/>
          <w:lang w:eastAsia="en-IN"/>
          <w14:ligatures w14:val="none"/>
        </w:rPr>
      </w:pPr>
      <w:r w:rsidRPr="0046795C">
        <w:rPr>
          <w:rFonts w:ascii="Times New Roman" w:eastAsia="Times New Roman" w:hAnsi="Times New Roman" w:cs="Times New Roman"/>
          <w:color w:val="666600"/>
          <w:kern w:val="0"/>
          <w:sz w:val="28"/>
          <w:szCs w:val="28"/>
          <w:lang w:eastAsia="en-IN"/>
          <w14:ligatures w14:val="none"/>
        </w:rPr>
        <w:t>.....</w:t>
      </w:r>
    </w:p>
    <w:p w14:paraId="2ADA0381" w14:textId="77777777" w:rsidR="0046795C" w:rsidRPr="00A846F4" w:rsidRDefault="0046795C" w:rsidP="0046795C">
      <w:pPr>
        <w:rPr>
          <w:rFonts w:ascii="Times New Roman" w:hAnsi="Times New Roman" w:cs="Times New Roman"/>
          <w:sz w:val="28"/>
          <w:szCs w:val="28"/>
        </w:rPr>
      </w:pPr>
    </w:p>
    <w:p w14:paraId="0D6E323A" w14:textId="77777777" w:rsidR="009C089E" w:rsidRPr="00A846F4" w:rsidRDefault="009C089E" w:rsidP="0046795C">
      <w:pPr>
        <w:rPr>
          <w:rFonts w:ascii="Times New Roman" w:hAnsi="Times New Roman" w:cs="Times New Roman"/>
          <w:sz w:val="28"/>
          <w:szCs w:val="28"/>
        </w:rPr>
      </w:pPr>
    </w:p>
    <w:p w14:paraId="54875303" w14:textId="657D2722" w:rsidR="009C089E" w:rsidRPr="003C52BE" w:rsidRDefault="0074696C" w:rsidP="003C52BE">
      <w:pPr>
        <w:rPr>
          <w:rFonts w:ascii="Times New Roman" w:hAnsi="Times New Roman" w:cs="Times New Roman"/>
          <w:b/>
          <w:bCs/>
          <w:sz w:val="40"/>
          <w:szCs w:val="40"/>
        </w:rPr>
      </w:pPr>
      <w:r w:rsidRPr="003C52BE">
        <w:rPr>
          <w:rFonts w:ascii="Times New Roman" w:hAnsi="Times New Roman" w:cs="Times New Roman"/>
          <w:b/>
          <w:bCs/>
          <w:sz w:val="40"/>
          <w:szCs w:val="40"/>
        </w:rPr>
        <w:t>Structure and Ex</w:t>
      </w:r>
      <w:r w:rsidR="00B46BC8" w:rsidRPr="003C52BE">
        <w:rPr>
          <w:rFonts w:ascii="Times New Roman" w:hAnsi="Times New Roman" w:cs="Times New Roman"/>
          <w:b/>
          <w:bCs/>
          <w:sz w:val="40"/>
          <w:szCs w:val="40"/>
        </w:rPr>
        <w:t xml:space="preserve">ecution of a custom tag in </w:t>
      </w:r>
      <w:proofErr w:type="spellStart"/>
      <w:r w:rsidR="00B46BC8" w:rsidRPr="003C52BE">
        <w:rPr>
          <w:rFonts w:ascii="Times New Roman" w:hAnsi="Times New Roman" w:cs="Times New Roman"/>
          <w:b/>
          <w:bCs/>
          <w:sz w:val="40"/>
          <w:szCs w:val="40"/>
        </w:rPr>
        <w:t>jsp</w:t>
      </w:r>
      <w:proofErr w:type="spellEnd"/>
      <w:r w:rsidR="00B46BC8" w:rsidRPr="003C52BE">
        <w:rPr>
          <w:rFonts w:ascii="Times New Roman" w:hAnsi="Times New Roman" w:cs="Times New Roman"/>
          <w:b/>
          <w:bCs/>
          <w:sz w:val="40"/>
          <w:szCs w:val="40"/>
        </w:rPr>
        <w:t xml:space="preserve"> pages</w:t>
      </w:r>
    </w:p>
    <w:p w14:paraId="499265DB"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t>In this example, we are going to create a </w:t>
      </w:r>
      <w:r w:rsidRPr="00A846F4">
        <w:rPr>
          <w:b/>
          <w:bCs/>
          <w:color w:val="333333"/>
          <w:sz w:val="28"/>
          <w:szCs w:val="28"/>
        </w:rPr>
        <w:t>custom tag that prints the current date and time</w:t>
      </w:r>
      <w:r w:rsidRPr="00A846F4">
        <w:rPr>
          <w:color w:val="333333"/>
          <w:sz w:val="28"/>
          <w:szCs w:val="28"/>
        </w:rPr>
        <w:t>. We are performing action at the start of tag.</w:t>
      </w:r>
    </w:p>
    <w:p w14:paraId="105A506A"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t>For creating any custom tag, we need to follow following steps:</w:t>
      </w:r>
    </w:p>
    <w:p w14:paraId="73CB9B6A" w14:textId="77777777" w:rsidR="00B46BC8" w:rsidRPr="00A846F4" w:rsidRDefault="00B46BC8" w:rsidP="00B46BC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A846F4">
        <w:rPr>
          <w:rStyle w:val="Strong"/>
          <w:rFonts w:ascii="Times New Roman" w:hAnsi="Times New Roman" w:cs="Times New Roman"/>
          <w:color w:val="000000"/>
          <w:sz w:val="28"/>
          <w:szCs w:val="28"/>
        </w:rPr>
        <w:t>Create the Tag handler class</w:t>
      </w:r>
      <w:r w:rsidRPr="00A846F4">
        <w:rPr>
          <w:rFonts w:ascii="Times New Roman" w:hAnsi="Times New Roman" w:cs="Times New Roman"/>
          <w:color w:val="000000"/>
          <w:sz w:val="28"/>
          <w:szCs w:val="28"/>
        </w:rPr>
        <w:t> and perform action at the start or at the end of the tag.</w:t>
      </w:r>
    </w:p>
    <w:p w14:paraId="65163874" w14:textId="77777777" w:rsidR="00B46BC8" w:rsidRPr="00A846F4" w:rsidRDefault="00B46BC8" w:rsidP="00B46BC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A846F4">
        <w:rPr>
          <w:rStyle w:val="Strong"/>
          <w:rFonts w:ascii="Times New Roman" w:hAnsi="Times New Roman" w:cs="Times New Roman"/>
          <w:color w:val="000000"/>
          <w:sz w:val="28"/>
          <w:szCs w:val="28"/>
        </w:rPr>
        <w:t>Create the Tag Library Descriptor (TLD) file</w:t>
      </w:r>
      <w:r w:rsidRPr="00A846F4">
        <w:rPr>
          <w:rFonts w:ascii="Times New Roman" w:hAnsi="Times New Roman" w:cs="Times New Roman"/>
          <w:color w:val="000000"/>
          <w:sz w:val="28"/>
          <w:szCs w:val="28"/>
        </w:rPr>
        <w:t> and define tags</w:t>
      </w:r>
    </w:p>
    <w:p w14:paraId="2080993A" w14:textId="77777777" w:rsidR="00B46BC8" w:rsidRPr="00A846F4" w:rsidRDefault="00B46BC8" w:rsidP="00B46BC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A846F4">
        <w:rPr>
          <w:rStyle w:val="Strong"/>
          <w:rFonts w:ascii="Times New Roman" w:hAnsi="Times New Roman" w:cs="Times New Roman"/>
          <w:color w:val="000000"/>
          <w:sz w:val="28"/>
          <w:szCs w:val="28"/>
        </w:rPr>
        <w:t>Create the JSP file that uses the Custom tag defined in the TLD file</w:t>
      </w:r>
    </w:p>
    <w:p w14:paraId="00830CCF" w14:textId="77777777" w:rsidR="00B46BC8" w:rsidRPr="00A846F4" w:rsidRDefault="00B46BC8" w:rsidP="00B46BC8">
      <w:pPr>
        <w:spacing w:after="0" w:line="240" w:lineRule="auto"/>
        <w:rPr>
          <w:rFonts w:ascii="Times New Roman" w:hAnsi="Times New Roman" w:cs="Times New Roman"/>
          <w:sz w:val="28"/>
          <w:szCs w:val="28"/>
        </w:rPr>
      </w:pPr>
      <w:r w:rsidRPr="00A846F4">
        <w:rPr>
          <w:rFonts w:ascii="Times New Roman" w:hAnsi="Times New Roman" w:cs="Times New Roman"/>
          <w:sz w:val="28"/>
          <w:szCs w:val="28"/>
        </w:rPr>
        <w:pict w14:anchorId="103AC020">
          <v:rect id="_x0000_i1031" style="width:0;height:.75pt" o:hralign="left" o:hrstd="t" o:hrnoshade="t" o:hr="t" fillcolor="#d4d4d4" stroked="f"/>
        </w:pict>
      </w:r>
    </w:p>
    <w:p w14:paraId="3E8F004B" w14:textId="77777777" w:rsidR="00B46BC8" w:rsidRPr="00A846F4" w:rsidRDefault="00B46BC8" w:rsidP="00B46BC8">
      <w:pPr>
        <w:pStyle w:val="Heading3"/>
        <w:shd w:val="clear" w:color="auto" w:fill="FFFFFF"/>
        <w:spacing w:line="312" w:lineRule="atLeast"/>
        <w:jc w:val="both"/>
        <w:rPr>
          <w:rFonts w:ascii="Times New Roman" w:hAnsi="Times New Roman" w:cs="Times New Roman"/>
          <w:color w:val="610B4B"/>
          <w:sz w:val="28"/>
          <w:szCs w:val="28"/>
        </w:rPr>
      </w:pPr>
      <w:r w:rsidRPr="00A846F4">
        <w:rPr>
          <w:rFonts w:ascii="Times New Roman" w:hAnsi="Times New Roman" w:cs="Times New Roman"/>
          <w:b/>
          <w:bCs/>
          <w:color w:val="610B4B"/>
          <w:sz w:val="28"/>
          <w:szCs w:val="28"/>
        </w:rPr>
        <w:t xml:space="preserve">Understanding flow of custom tag in </w:t>
      </w:r>
      <w:proofErr w:type="spellStart"/>
      <w:r w:rsidRPr="00A846F4">
        <w:rPr>
          <w:rFonts w:ascii="Times New Roman" w:hAnsi="Times New Roman" w:cs="Times New Roman"/>
          <w:b/>
          <w:bCs/>
          <w:color w:val="610B4B"/>
          <w:sz w:val="28"/>
          <w:szCs w:val="28"/>
        </w:rPr>
        <w:t>jsp</w:t>
      </w:r>
      <w:proofErr w:type="spellEnd"/>
    </w:p>
    <w:p w14:paraId="0F0B25B3" w14:textId="19F802A1" w:rsidR="00B46BC8" w:rsidRPr="00A846F4" w:rsidRDefault="00B46BC8" w:rsidP="00B46BC8">
      <w:pPr>
        <w:rPr>
          <w:ins w:id="0" w:author="Unknown"/>
          <w:rFonts w:ascii="Times New Roman" w:hAnsi="Times New Roman" w:cs="Times New Roman"/>
          <w:color w:val="333333"/>
          <w:sz w:val="28"/>
          <w:szCs w:val="28"/>
          <w:shd w:val="clear" w:color="auto" w:fill="FFFFFF"/>
        </w:rPr>
      </w:pPr>
      <w:r w:rsidRPr="00A846F4">
        <w:rPr>
          <w:rFonts w:ascii="Times New Roman" w:hAnsi="Times New Roman" w:cs="Times New Roman"/>
          <w:noProof/>
          <w:sz w:val="28"/>
          <w:szCs w:val="28"/>
        </w:rPr>
        <w:drawing>
          <wp:inline distT="0" distB="0" distL="0" distR="0" wp14:anchorId="38E932D0" wp14:editId="67AE04B8">
            <wp:extent cx="5731510" cy="2122170"/>
            <wp:effectExtent l="0" t="0" r="2540" b="0"/>
            <wp:docPr id="471463818" name="Picture 2" descr="flow of custom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of custom ta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122170"/>
                    </a:xfrm>
                    <a:prstGeom prst="rect">
                      <a:avLst/>
                    </a:prstGeom>
                    <a:noFill/>
                    <a:ln>
                      <a:noFill/>
                    </a:ln>
                  </pic:spPr>
                </pic:pic>
              </a:graphicData>
            </a:graphic>
          </wp:inline>
        </w:drawing>
      </w:r>
      <w:r w:rsidRPr="00A846F4">
        <w:rPr>
          <w:rFonts w:ascii="Times New Roman" w:hAnsi="Times New Roman" w:cs="Times New Roman"/>
          <w:color w:val="333333"/>
          <w:sz w:val="28"/>
          <w:szCs w:val="28"/>
          <w:shd w:val="clear" w:color="auto" w:fill="FFFFFF"/>
        </w:rPr>
        <w:t> </w:t>
      </w:r>
    </w:p>
    <w:p w14:paraId="39B20AE9" w14:textId="77777777" w:rsidR="00B46BC8" w:rsidRPr="00A846F4" w:rsidRDefault="00B46BC8" w:rsidP="00B46BC8">
      <w:pPr>
        <w:pStyle w:val="Heading3"/>
        <w:shd w:val="clear" w:color="auto" w:fill="FFFFFF"/>
        <w:spacing w:line="312" w:lineRule="atLeast"/>
        <w:jc w:val="both"/>
        <w:rPr>
          <w:rFonts w:ascii="Times New Roman" w:hAnsi="Times New Roman" w:cs="Times New Roman"/>
          <w:color w:val="610B4B"/>
          <w:sz w:val="28"/>
          <w:szCs w:val="28"/>
        </w:rPr>
      </w:pPr>
      <w:r w:rsidRPr="00A846F4">
        <w:rPr>
          <w:rFonts w:ascii="Times New Roman" w:hAnsi="Times New Roman" w:cs="Times New Roman"/>
          <w:b/>
          <w:bCs/>
          <w:color w:val="610B4B"/>
          <w:sz w:val="28"/>
          <w:szCs w:val="28"/>
        </w:rPr>
        <w:t>1) Create the Tag handler class</w:t>
      </w:r>
    </w:p>
    <w:p w14:paraId="7E596009"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t>To create the Tag Handler, we are inheriting the </w:t>
      </w:r>
      <w:proofErr w:type="spellStart"/>
      <w:r w:rsidRPr="00A846F4">
        <w:rPr>
          <w:b/>
          <w:bCs/>
          <w:color w:val="333333"/>
          <w:sz w:val="28"/>
          <w:szCs w:val="28"/>
        </w:rPr>
        <w:t>TagSupport</w:t>
      </w:r>
      <w:proofErr w:type="spellEnd"/>
      <w:r w:rsidRPr="00A846F4">
        <w:rPr>
          <w:b/>
          <w:bCs/>
          <w:color w:val="333333"/>
          <w:sz w:val="28"/>
          <w:szCs w:val="28"/>
        </w:rPr>
        <w:t xml:space="preserve"> class</w:t>
      </w:r>
      <w:r w:rsidRPr="00A846F4">
        <w:rPr>
          <w:color w:val="333333"/>
          <w:sz w:val="28"/>
          <w:szCs w:val="28"/>
        </w:rPr>
        <w:t> and overriding its method </w:t>
      </w:r>
      <w:proofErr w:type="spellStart"/>
      <w:proofErr w:type="gramStart"/>
      <w:r w:rsidRPr="00A846F4">
        <w:rPr>
          <w:b/>
          <w:bCs/>
          <w:color w:val="333333"/>
          <w:sz w:val="28"/>
          <w:szCs w:val="28"/>
        </w:rPr>
        <w:t>doStartTag</w:t>
      </w:r>
      <w:proofErr w:type="spellEnd"/>
      <w:r w:rsidRPr="00A846F4">
        <w:rPr>
          <w:b/>
          <w:bCs/>
          <w:color w:val="333333"/>
          <w:sz w:val="28"/>
          <w:szCs w:val="28"/>
        </w:rPr>
        <w:t>(</w:t>
      </w:r>
      <w:proofErr w:type="gramEnd"/>
      <w:r w:rsidRPr="00A846F4">
        <w:rPr>
          <w:b/>
          <w:bCs/>
          <w:color w:val="333333"/>
          <w:sz w:val="28"/>
          <w:szCs w:val="28"/>
        </w:rPr>
        <w:t>)</w:t>
      </w:r>
      <w:r w:rsidRPr="00A846F4">
        <w:rPr>
          <w:color w:val="333333"/>
          <w:sz w:val="28"/>
          <w:szCs w:val="28"/>
        </w:rPr>
        <w:t xml:space="preserve">.To write data for the </w:t>
      </w:r>
      <w:proofErr w:type="spellStart"/>
      <w:r w:rsidRPr="00A846F4">
        <w:rPr>
          <w:color w:val="333333"/>
          <w:sz w:val="28"/>
          <w:szCs w:val="28"/>
        </w:rPr>
        <w:t>jsp</w:t>
      </w:r>
      <w:proofErr w:type="spellEnd"/>
      <w:r w:rsidRPr="00A846F4">
        <w:rPr>
          <w:color w:val="333333"/>
          <w:sz w:val="28"/>
          <w:szCs w:val="28"/>
        </w:rPr>
        <w:t>, we need to use the </w:t>
      </w:r>
      <w:proofErr w:type="spellStart"/>
      <w:r w:rsidRPr="00A846F4">
        <w:rPr>
          <w:b/>
          <w:bCs/>
          <w:color w:val="333333"/>
          <w:sz w:val="28"/>
          <w:szCs w:val="28"/>
        </w:rPr>
        <w:t>JspWriter</w:t>
      </w:r>
      <w:proofErr w:type="spellEnd"/>
      <w:r w:rsidRPr="00A846F4">
        <w:rPr>
          <w:b/>
          <w:bCs/>
          <w:color w:val="333333"/>
          <w:sz w:val="28"/>
          <w:szCs w:val="28"/>
        </w:rPr>
        <w:t xml:space="preserve"> class</w:t>
      </w:r>
      <w:r w:rsidRPr="00A846F4">
        <w:rPr>
          <w:color w:val="333333"/>
          <w:sz w:val="28"/>
          <w:szCs w:val="28"/>
        </w:rPr>
        <w:t>.</w:t>
      </w:r>
    </w:p>
    <w:p w14:paraId="45C63FD7"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lastRenderedPageBreak/>
        <w:t>The </w:t>
      </w:r>
      <w:proofErr w:type="spellStart"/>
      <w:r w:rsidRPr="00A846F4">
        <w:rPr>
          <w:b/>
          <w:bCs/>
          <w:color w:val="333333"/>
          <w:sz w:val="28"/>
          <w:szCs w:val="28"/>
        </w:rPr>
        <w:t>PageContext</w:t>
      </w:r>
      <w:proofErr w:type="spellEnd"/>
      <w:r w:rsidRPr="00A846F4">
        <w:rPr>
          <w:color w:val="333333"/>
          <w:sz w:val="28"/>
          <w:szCs w:val="28"/>
        </w:rPr>
        <w:t> class provides </w:t>
      </w:r>
      <w:proofErr w:type="spellStart"/>
      <w:proofErr w:type="gramStart"/>
      <w:r w:rsidRPr="00A846F4">
        <w:rPr>
          <w:b/>
          <w:bCs/>
          <w:color w:val="333333"/>
          <w:sz w:val="28"/>
          <w:szCs w:val="28"/>
        </w:rPr>
        <w:t>getOut</w:t>
      </w:r>
      <w:proofErr w:type="spellEnd"/>
      <w:r w:rsidRPr="00A846F4">
        <w:rPr>
          <w:b/>
          <w:bCs/>
          <w:color w:val="333333"/>
          <w:sz w:val="28"/>
          <w:szCs w:val="28"/>
        </w:rPr>
        <w:t>(</w:t>
      </w:r>
      <w:proofErr w:type="gramEnd"/>
      <w:r w:rsidRPr="00A846F4">
        <w:rPr>
          <w:b/>
          <w:bCs/>
          <w:color w:val="333333"/>
          <w:sz w:val="28"/>
          <w:szCs w:val="28"/>
        </w:rPr>
        <w:t>)</w:t>
      </w:r>
      <w:r w:rsidRPr="00A846F4">
        <w:rPr>
          <w:color w:val="333333"/>
          <w:sz w:val="28"/>
          <w:szCs w:val="28"/>
        </w:rPr>
        <w:t xml:space="preserve"> method that returns the instance of </w:t>
      </w:r>
      <w:proofErr w:type="spellStart"/>
      <w:r w:rsidRPr="00A846F4">
        <w:rPr>
          <w:color w:val="333333"/>
          <w:sz w:val="28"/>
          <w:szCs w:val="28"/>
        </w:rPr>
        <w:t>JspWriter</w:t>
      </w:r>
      <w:proofErr w:type="spellEnd"/>
      <w:r w:rsidRPr="00A846F4">
        <w:rPr>
          <w:color w:val="333333"/>
          <w:sz w:val="28"/>
          <w:szCs w:val="28"/>
        </w:rPr>
        <w:t xml:space="preserve"> class. </w:t>
      </w:r>
      <w:proofErr w:type="spellStart"/>
      <w:r w:rsidRPr="00A846F4">
        <w:rPr>
          <w:color w:val="333333"/>
          <w:sz w:val="28"/>
          <w:szCs w:val="28"/>
        </w:rPr>
        <w:t>TagSupport</w:t>
      </w:r>
      <w:proofErr w:type="spellEnd"/>
      <w:r w:rsidRPr="00A846F4">
        <w:rPr>
          <w:color w:val="333333"/>
          <w:sz w:val="28"/>
          <w:szCs w:val="28"/>
        </w:rPr>
        <w:t xml:space="preserve"> class provides instance of </w:t>
      </w:r>
      <w:proofErr w:type="spellStart"/>
      <w:r w:rsidRPr="00A846F4">
        <w:rPr>
          <w:color w:val="333333"/>
          <w:sz w:val="28"/>
          <w:szCs w:val="28"/>
        </w:rPr>
        <w:t>pageContext</w:t>
      </w:r>
      <w:proofErr w:type="spellEnd"/>
      <w:r w:rsidRPr="00A846F4">
        <w:rPr>
          <w:color w:val="333333"/>
          <w:sz w:val="28"/>
          <w:szCs w:val="28"/>
        </w:rPr>
        <w:t xml:space="preserve"> </w:t>
      </w:r>
      <w:proofErr w:type="spellStart"/>
      <w:r w:rsidRPr="00A846F4">
        <w:rPr>
          <w:color w:val="333333"/>
          <w:sz w:val="28"/>
          <w:szCs w:val="28"/>
        </w:rPr>
        <w:t>bydefault</w:t>
      </w:r>
      <w:proofErr w:type="spellEnd"/>
      <w:r w:rsidRPr="00A846F4">
        <w:rPr>
          <w:color w:val="333333"/>
          <w:sz w:val="28"/>
          <w:szCs w:val="28"/>
        </w:rPr>
        <w:t>.</w:t>
      </w:r>
    </w:p>
    <w:p w14:paraId="466345FD" w14:textId="77777777" w:rsidR="00B46BC8" w:rsidRPr="00A846F4" w:rsidRDefault="00B46BC8" w:rsidP="00B46BC8">
      <w:pPr>
        <w:shd w:val="clear" w:color="auto" w:fill="FFFFFF"/>
        <w:jc w:val="both"/>
        <w:rPr>
          <w:rFonts w:ascii="Times New Roman" w:hAnsi="Times New Roman" w:cs="Times New Roman"/>
          <w:i/>
          <w:iCs/>
          <w:color w:val="333333"/>
          <w:sz w:val="28"/>
          <w:szCs w:val="28"/>
        </w:rPr>
      </w:pPr>
      <w:r w:rsidRPr="00A846F4">
        <w:rPr>
          <w:rFonts w:ascii="Times New Roman" w:hAnsi="Times New Roman" w:cs="Times New Roman"/>
          <w:i/>
          <w:iCs/>
          <w:color w:val="333333"/>
          <w:sz w:val="28"/>
          <w:szCs w:val="28"/>
        </w:rPr>
        <w:t>File: MyTagHandler.java</w:t>
      </w:r>
    </w:p>
    <w:p w14:paraId="6980CCCE"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rStyle w:val="keyword"/>
          <w:b/>
          <w:bCs/>
          <w:color w:val="006699"/>
          <w:sz w:val="28"/>
          <w:szCs w:val="28"/>
          <w:bdr w:val="none" w:sz="0" w:space="0" w:color="auto" w:frame="1"/>
        </w:rPr>
        <w:t>package</w:t>
      </w:r>
      <w:r w:rsidRPr="00A846F4">
        <w:rPr>
          <w:color w:val="000000"/>
          <w:sz w:val="28"/>
          <w:szCs w:val="28"/>
          <w:bdr w:val="none" w:sz="0" w:space="0" w:color="auto" w:frame="1"/>
        </w:rPr>
        <w:t> </w:t>
      </w:r>
      <w:proofErr w:type="spellStart"/>
      <w:proofErr w:type="gramStart"/>
      <w:r w:rsidRPr="00A846F4">
        <w:rPr>
          <w:color w:val="000000"/>
          <w:sz w:val="28"/>
          <w:szCs w:val="28"/>
          <w:bdr w:val="none" w:sz="0" w:space="0" w:color="auto" w:frame="1"/>
        </w:rPr>
        <w:t>com.javatpoint</w:t>
      </w:r>
      <w:proofErr w:type="gramEnd"/>
      <w:r w:rsidRPr="00A846F4">
        <w:rPr>
          <w:color w:val="000000"/>
          <w:sz w:val="28"/>
          <w:szCs w:val="28"/>
          <w:bdr w:val="none" w:sz="0" w:space="0" w:color="auto" w:frame="1"/>
        </w:rPr>
        <w:t>.sonoo</w:t>
      </w:r>
      <w:proofErr w:type="spellEnd"/>
      <w:r w:rsidRPr="00A846F4">
        <w:rPr>
          <w:color w:val="000000"/>
          <w:sz w:val="28"/>
          <w:szCs w:val="28"/>
          <w:bdr w:val="none" w:sz="0" w:space="0" w:color="auto" w:frame="1"/>
        </w:rPr>
        <w:t>;  </w:t>
      </w:r>
    </w:p>
    <w:p w14:paraId="0D3DE922"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Style w:val="keyword"/>
          <w:rFonts w:ascii="Times New Roman" w:hAnsi="Times New Roman" w:cs="Times New Roman"/>
          <w:b/>
          <w:bCs/>
          <w:color w:val="006699"/>
          <w:sz w:val="28"/>
          <w:szCs w:val="28"/>
          <w:bdr w:val="none" w:sz="0" w:space="0" w:color="auto" w:frame="1"/>
        </w:rPr>
        <w:t>import</w:t>
      </w:r>
      <w:r w:rsidRPr="00A846F4">
        <w:rPr>
          <w:rFonts w:ascii="Times New Roman" w:hAnsi="Times New Roman" w:cs="Times New Roman"/>
          <w:color w:val="000000"/>
          <w:sz w:val="28"/>
          <w:szCs w:val="28"/>
          <w:bdr w:val="none" w:sz="0" w:space="0" w:color="auto" w:frame="1"/>
        </w:rPr>
        <w:t> </w:t>
      </w:r>
      <w:proofErr w:type="spellStart"/>
      <w:proofErr w:type="gramStart"/>
      <w:r w:rsidRPr="00A846F4">
        <w:rPr>
          <w:rFonts w:ascii="Times New Roman" w:hAnsi="Times New Roman" w:cs="Times New Roman"/>
          <w:color w:val="000000"/>
          <w:sz w:val="28"/>
          <w:szCs w:val="28"/>
          <w:bdr w:val="none" w:sz="0" w:space="0" w:color="auto" w:frame="1"/>
        </w:rPr>
        <w:t>java.util</w:t>
      </w:r>
      <w:proofErr w:type="gramEnd"/>
      <w:r w:rsidRPr="00A846F4">
        <w:rPr>
          <w:rFonts w:ascii="Times New Roman" w:hAnsi="Times New Roman" w:cs="Times New Roman"/>
          <w:color w:val="000000"/>
          <w:sz w:val="28"/>
          <w:szCs w:val="28"/>
          <w:bdr w:val="none" w:sz="0" w:space="0" w:color="auto" w:frame="1"/>
        </w:rPr>
        <w:t>.Calendar</w:t>
      </w:r>
      <w:proofErr w:type="spellEnd"/>
      <w:r w:rsidRPr="00A846F4">
        <w:rPr>
          <w:rFonts w:ascii="Times New Roman" w:hAnsi="Times New Roman" w:cs="Times New Roman"/>
          <w:color w:val="000000"/>
          <w:sz w:val="28"/>
          <w:szCs w:val="28"/>
          <w:bdr w:val="none" w:sz="0" w:space="0" w:color="auto" w:frame="1"/>
        </w:rPr>
        <w:t>;  </w:t>
      </w:r>
    </w:p>
    <w:p w14:paraId="1B257F37"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rStyle w:val="keyword"/>
          <w:b/>
          <w:bCs/>
          <w:color w:val="006699"/>
          <w:sz w:val="28"/>
          <w:szCs w:val="28"/>
          <w:bdr w:val="none" w:sz="0" w:space="0" w:color="auto" w:frame="1"/>
        </w:rPr>
        <w:t>import</w:t>
      </w:r>
      <w:r w:rsidRPr="00A846F4">
        <w:rPr>
          <w:color w:val="000000"/>
          <w:sz w:val="28"/>
          <w:szCs w:val="28"/>
          <w:bdr w:val="none" w:sz="0" w:space="0" w:color="auto" w:frame="1"/>
        </w:rPr>
        <w:t> </w:t>
      </w:r>
      <w:proofErr w:type="spellStart"/>
      <w:proofErr w:type="gramStart"/>
      <w:r w:rsidRPr="00A846F4">
        <w:rPr>
          <w:color w:val="000000"/>
          <w:sz w:val="28"/>
          <w:szCs w:val="28"/>
          <w:bdr w:val="none" w:sz="0" w:space="0" w:color="auto" w:frame="1"/>
        </w:rPr>
        <w:t>javax.servlet.jsp.JspException</w:t>
      </w:r>
      <w:proofErr w:type="spellEnd"/>
      <w:proofErr w:type="gramEnd"/>
      <w:r w:rsidRPr="00A846F4">
        <w:rPr>
          <w:color w:val="000000"/>
          <w:sz w:val="28"/>
          <w:szCs w:val="28"/>
          <w:bdr w:val="none" w:sz="0" w:space="0" w:color="auto" w:frame="1"/>
        </w:rPr>
        <w:t>;  </w:t>
      </w:r>
    </w:p>
    <w:p w14:paraId="088E2DDC"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Style w:val="keyword"/>
          <w:rFonts w:ascii="Times New Roman" w:hAnsi="Times New Roman" w:cs="Times New Roman"/>
          <w:b/>
          <w:bCs/>
          <w:color w:val="006699"/>
          <w:sz w:val="28"/>
          <w:szCs w:val="28"/>
          <w:bdr w:val="none" w:sz="0" w:space="0" w:color="auto" w:frame="1"/>
        </w:rPr>
        <w:t>import</w:t>
      </w:r>
      <w:r w:rsidRPr="00A846F4">
        <w:rPr>
          <w:rFonts w:ascii="Times New Roman" w:hAnsi="Times New Roman" w:cs="Times New Roman"/>
          <w:color w:val="000000"/>
          <w:sz w:val="28"/>
          <w:szCs w:val="28"/>
          <w:bdr w:val="none" w:sz="0" w:space="0" w:color="auto" w:frame="1"/>
        </w:rPr>
        <w:t> </w:t>
      </w:r>
      <w:proofErr w:type="spellStart"/>
      <w:proofErr w:type="gramStart"/>
      <w:r w:rsidRPr="00A846F4">
        <w:rPr>
          <w:rFonts w:ascii="Times New Roman" w:hAnsi="Times New Roman" w:cs="Times New Roman"/>
          <w:color w:val="000000"/>
          <w:sz w:val="28"/>
          <w:szCs w:val="28"/>
          <w:bdr w:val="none" w:sz="0" w:space="0" w:color="auto" w:frame="1"/>
        </w:rPr>
        <w:t>javax.servlet.jsp.JspWriter</w:t>
      </w:r>
      <w:proofErr w:type="spellEnd"/>
      <w:proofErr w:type="gramEnd"/>
      <w:r w:rsidRPr="00A846F4">
        <w:rPr>
          <w:rFonts w:ascii="Times New Roman" w:hAnsi="Times New Roman" w:cs="Times New Roman"/>
          <w:color w:val="000000"/>
          <w:sz w:val="28"/>
          <w:szCs w:val="28"/>
          <w:bdr w:val="none" w:sz="0" w:space="0" w:color="auto" w:frame="1"/>
        </w:rPr>
        <w:t>;  </w:t>
      </w:r>
    </w:p>
    <w:p w14:paraId="51821255"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rStyle w:val="keyword"/>
          <w:b/>
          <w:bCs/>
          <w:color w:val="006699"/>
          <w:sz w:val="28"/>
          <w:szCs w:val="28"/>
          <w:bdr w:val="none" w:sz="0" w:space="0" w:color="auto" w:frame="1"/>
        </w:rPr>
        <w:t>import</w:t>
      </w:r>
      <w:r w:rsidRPr="00A846F4">
        <w:rPr>
          <w:color w:val="000000"/>
          <w:sz w:val="28"/>
          <w:szCs w:val="28"/>
          <w:bdr w:val="none" w:sz="0" w:space="0" w:color="auto" w:frame="1"/>
        </w:rPr>
        <w:t> </w:t>
      </w:r>
      <w:proofErr w:type="spellStart"/>
      <w:proofErr w:type="gramStart"/>
      <w:r w:rsidRPr="00A846F4">
        <w:rPr>
          <w:color w:val="000000"/>
          <w:sz w:val="28"/>
          <w:szCs w:val="28"/>
          <w:bdr w:val="none" w:sz="0" w:space="0" w:color="auto" w:frame="1"/>
        </w:rPr>
        <w:t>javax.servlet.jsp.tagext</w:t>
      </w:r>
      <w:proofErr w:type="gramEnd"/>
      <w:r w:rsidRPr="00A846F4">
        <w:rPr>
          <w:color w:val="000000"/>
          <w:sz w:val="28"/>
          <w:szCs w:val="28"/>
          <w:bdr w:val="none" w:sz="0" w:space="0" w:color="auto" w:frame="1"/>
        </w:rPr>
        <w:t>.TagSupport</w:t>
      </w:r>
      <w:proofErr w:type="spellEnd"/>
      <w:r w:rsidRPr="00A846F4">
        <w:rPr>
          <w:color w:val="000000"/>
          <w:sz w:val="28"/>
          <w:szCs w:val="28"/>
          <w:bdr w:val="none" w:sz="0" w:space="0" w:color="auto" w:frame="1"/>
        </w:rPr>
        <w:t>;  </w:t>
      </w:r>
    </w:p>
    <w:p w14:paraId="060636AD"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Style w:val="keyword"/>
          <w:rFonts w:ascii="Times New Roman" w:hAnsi="Times New Roman" w:cs="Times New Roman"/>
          <w:b/>
          <w:bCs/>
          <w:color w:val="006699"/>
          <w:sz w:val="28"/>
          <w:szCs w:val="28"/>
          <w:bdr w:val="none" w:sz="0" w:space="0" w:color="auto" w:frame="1"/>
        </w:rPr>
        <w:t>public</w:t>
      </w:r>
      <w:r w:rsidRPr="00A846F4">
        <w:rPr>
          <w:rFonts w:ascii="Times New Roman" w:hAnsi="Times New Roman" w:cs="Times New Roman"/>
          <w:color w:val="000000"/>
          <w:sz w:val="28"/>
          <w:szCs w:val="28"/>
          <w:bdr w:val="none" w:sz="0" w:space="0" w:color="auto" w:frame="1"/>
        </w:rPr>
        <w:t> </w:t>
      </w:r>
      <w:r w:rsidRPr="00A846F4">
        <w:rPr>
          <w:rStyle w:val="keyword"/>
          <w:rFonts w:ascii="Times New Roman" w:hAnsi="Times New Roman" w:cs="Times New Roman"/>
          <w:b/>
          <w:bCs/>
          <w:color w:val="006699"/>
          <w:sz w:val="28"/>
          <w:szCs w:val="28"/>
          <w:bdr w:val="none" w:sz="0" w:space="0" w:color="auto" w:frame="1"/>
        </w:rPr>
        <w:t>class</w:t>
      </w:r>
      <w:r w:rsidRPr="00A846F4">
        <w:rPr>
          <w:rFonts w:ascii="Times New Roman" w:hAnsi="Times New Roman" w:cs="Times New Roman"/>
          <w:color w:val="000000"/>
          <w:sz w:val="28"/>
          <w:szCs w:val="28"/>
          <w:bdr w:val="none" w:sz="0" w:space="0" w:color="auto" w:frame="1"/>
        </w:rPr>
        <w:t> </w:t>
      </w:r>
      <w:proofErr w:type="spellStart"/>
      <w:r w:rsidRPr="00A846F4">
        <w:rPr>
          <w:rFonts w:ascii="Times New Roman" w:hAnsi="Times New Roman" w:cs="Times New Roman"/>
          <w:color w:val="000000"/>
          <w:sz w:val="28"/>
          <w:szCs w:val="28"/>
          <w:bdr w:val="none" w:sz="0" w:space="0" w:color="auto" w:frame="1"/>
        </w:rPr>
        <w:t>MyTagHandler</w:t>
      </w:r>
      <w:proofErr w:type="spellEnd"/>
      <w:r w:rsidRPr="00A846F4">
        <w:rPr>
          <w:rFonts w:ascii="Times New Roman" w:hAnsi="Times New Roman" w:cs="Times New Roman"/>
          <w:color w:val="000000"/>
          <w:sz w:val="28"/>
          <w:szCs w:val="28"/>
          <w:bdr w:val="none" w:sz="0" w:space="0" w:color="auto" w:frame="1"/>
        </w:rPr>
        <w:t> </w:t>
      </w:r>
      <w:r w:rsidRPr="00A846F4">
        <w:rPr>
          <w:rStyle w:val="keyword"/>
          <w:rFonts w:ascii="Times New Roman" w:hAnsi="Times New Roman" w:cs="Times New Roman"/>
          <w:b/>
          <w:bCs/>
          <w:color w:val="006699"/>
          <w:sz w:val="28"/>
          <w:szCs w:val="28"/>
          <w:bdr w:val="none" w:sz="0" w:space="0" w:color="auto" w:frame="1"/>
        </w:rPr>
        <w:t>extends</w:t>
      </w:r>
      <w:r w:rsidRPr="00A846F4">
        <w:rPr>
          <w:rFonts w:ascii="Times New Roman" w:hAnsi="Times New Roman" w:cs="Times New Roman"/>
          <w:color w:val="000000"/>
          <w:sz w:val="28"/>
          <w:szCs w:val="28"/>
          <w:bdr w:val="none" w:sz="0" w:space="0" w:color="auto" w:frame="1"/>
        </w:rPr>
        <w:t> </w:t>
      </w:r>
      <w:proofErr w:type="spellStart"/>
      <w:proofErr w:type="gramStart"/>
      <w:r w:rsidRPr="00A846F4">
        <w:rPr>
          <w:rFonts w:ascii="Times New Roman" w:hAnsi="Times New Roman" w:cs="Times New Roman"/>
          <w:color w:val="000000"/>
          <w:sz w:val="28"/>
          <w:szCs w:val="28"/>
          <w:bdr w:val="none" w:sz="0" w:space="0" w:color="auto" w:frame="1"/>
        </w:rPr>
        <w:t>TagSupport</w:t>
      </w:r>
      <w:proofErr w:type="spellEnd"/>
      <w:r w:rsidRPr="00A846F4">
        <w:rPr>
          <w:rFonts w:ascii="Times New Roman" w:hAnsi="Times New Roman" w:cs="Times New Roman"/>
          <w:color w:val="000000"/>
          <w:sz w:val="28"/>
          <w:szCs w:val="28"/>
          <w:bdr w:val="none" w:sz="0" w:space="0" w:color="auto" w:frame="1"/>
        </w:rPr>
        <w:t>{</w:t>
      </w:r>
      <w:proofErr w:type="gramEnd"/>
      <w:r w:rsidRPr="00A846F4">
        <w:rPr>
          <w:rFonts w:ascii="Times New Roman" w:hAnsi="Times New Roman" w:cs="Times New Roman"/>
          <w:color w:val="000000"/>
          <w:sz w:val="28"/>
          <w:szCs w:val="28"/>
          <w:bdr w:val="none" w:sz="0" w:space="0" w:color="auto" w:frame="1"/>
        </w:rPr>
        <w:t>  </w:t>
      </w:r>
    </w:p>
    <w:p w14:paraId="376C3EA0"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p>
    <w:p w14:paraId="4EAB474E"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Style w:val="keyword"/>
          <w:rFonts w:ascii="Times New Roman" w:hAnsi="Times New Roman" w:cs="Times New Roman"/>
          <w:b/>
          <w:bCs/>
          <w:color w:val="006699"/>
          <w:sz w:val="28"/>
          <w:szCs w:val="28"/>
          <w:bdr w:val="none" w:sz="0" w:space="0" w:color="auto" w:frame="1"/>
        </w:rPr>
        <w:t>public</w:t>
      </w:r>
      <w:r w:rsidRPr="00A846F4">
        <w:rPr>
          <w:rFonts w:ascii="Times New Roman" w:hAnsi="Times New Roman" w:cs="Times New Roman"/>
          <w:color w:val="000000"/>
          <w:sz w:val="28"/>
          <w:szCs w:val="28"/>
          <w:bdr w:val="none" w:sz="0" w:space="0" w:color="auto" w:frame="1"/>
        </w:rPr>
        <w:t> </w:t>
      </w:r>
      <w:r w:rsidRPr="00A846F4">
        <w:rPr>
          <w:rStyle w:val="keyword"/>
          <w:rFonts w:ascii="Times New Roman" w:hAnsi="Times New Roman" w:cs="Times New Roman"/>
          <w:b/>
          <w:bCs/>
          <w:color w:val="006699"/>
          <w:sz w:val="28"/>
          <w:szCs w:val="28"/>
          <w:bdr w:val="none" w:sz="0" w:space="0" w:color="auto" w:frame="1"/>
        </w:rPr>
        <w:t>int</w:t>
      </w:r>
      <w:r w:rsidRPr="00A846F4">
        <w:rPr>
          <w:rFonts w:ascii="Times New Roman" w:hAnsi="Times New Roman" w:cs="Times New Roman"/>
          <w:color w:val="000000"/>
          <w:sz w:val="28"/>
          <w:szCs w:val="28"/>
          <w:bdr w:val="none" w:sz="0" w:space="0" w:color="auto" w:frame="1"/>
        </w:rPr>
        <w:t> </w:t>
      </w:r>
      <w:proofErr w:type="spellStart"/>
      <w:proofErr w:type="gramStart"/>
      <w:r w:rsidRPr="00A846F4">
        <w:rPr>
          <w:rFonts w:ascii="Times New Roman" w:hAnsi="Times New Roman" w:cs="Times New Roman"/>
          <w:color w:val="000000"/>
          <w:sz w:val="28"/>
          <w:szCs w:val="28"/>
          <w:bdr w:val="none" w:sz="0" w:space="0" w:color="auto" w:frame="1"/>
        </w:rPr>
        <w:t>doStartTag</w:t>
      </w:r>
      <w:proofErr w:type="spellEnd"/>
      <w:r w:rsidRPr="00A846F4">
        <w:rPr>
          <w:rFonts w:ascii="Times New Roman" w:hAnsi="Times New Roman" w:cs="Times New Roman"/>
          <w:color w:val="000000"/>
          <w:sz w:val="28"/>
          <w:szCs w:val="28"/>
          <w:bdr w:val="none" w:sz="0" w:space="0" w:color="auto" w:frame="1"/>
        </w:rPr>
        <w:t>(</w:t>
      </w:r>
      <w:proofErr w:type="gramEnd"/>
      <w:r w:rsidRPr="00A846F4">
        <w:rPr>
          <w:rFonts w:ascii="Times New Roman" w:hAnsi="Times New Roman" w:cs="Times New Roman"/>
          <w:color w:val="000000"/>
          <w:sz w:val="28"/>
          <w:szCs w:val="28"/>
          <w:bdr w:val="none" w:sz="0" w:space="0" w:color="auto" w:frame="1"/>
        </w:rPr>
        <w:t>) </w:t>
      </w:r>
      <w:r w:rsidRPr="00A846F4">
        <w:rPr>
          <w:rStyle w:val="keyword"/>
          <w:rFonts w:ascii="Times New Roman" w:hAnsi="Times New Roman" w:cs="Times New Roman"/>
          <w:b/>
          <w:bCs/>
          <w:color w:val="006699"/>
          <w:sz w:val="28"/>
          <w:szCs w:val="28"/>
          <w:bdr w:val="none" w:sz="0" w:space="0" w:color="auto" w:frame="1"/>
        </w:rPr>
        <w:t>throws</w:t>
      </w:r>
      <w:r w:rsidRPr="00A846F4">
        <w:rPr>
          <w:rFonts w:ascii="Times New Roman" w:hAnsi="Times New Roman" w:cs="Times New Roman"/>
          <w:color w:val="000000"/>
          <w:sz w:val="28"/>
          <w:szCs w:val="28"/>
          <w:bdr w:val="none" w:sz="0" w:space="0" w:color="auto" w:frame="1"/>
        </w:rPr>
        <w:t> </w:t>
      </w:r>
      <w:proofErr w:type="spellStart"/>
      <w:r w:rsidRPr="00A846F4">
        <w:rPr>
          <w:rFonts w:ascii="Times New Roman" w:hAnsi="Times New Roman" w:cs="Times New Roman"/>
          <w:color w:val="000000"/>
          <w:sz w:val="28"/>
          <w:szCs w:val="28"/>
          <w:bdr w:val="none" w:sz="0" w:space="0" w:color="auto" w:frame="1"/>
        </w:rPr>
        <w:t>JspException</w:t>
      </w:r>
      <w:proofErr w:type="spellEnd"/>
      <w:r w:rsidRPr="00A846F4">
        <w:rPr>
          <w:rFonts w:ascii="Times New Roman" w:hAnsi="Times New Roman" w:cs="Times New Roman"/>
          <w:color w:val="000000"/>
          <w:sz w:val="28"/>
          <w:szCs w:val="28"/>
          <w:bdr w:val="none" w:sz="0" w:space="0" w:color="auto" w:frame="1"/>
        </w:rPr>
        <w:t> {  </w:t>
      </w:r>
    </w:p>
    <w:p w14:paraId="1BDB6A9B"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JspWriter out=pageContext.getOut</w:t>
      </w:r>
      <w:proofErr w:type="gramStart"/>
      <w:r w:rsidRPr="00A846F4">
        <w:rPr>
          <w:color w:val="000000"/>
          <w:sz w:val="28"/>
          <w:szCs w:val="28"/>
          <w:bdr w:val="none" w:sz="0" w:space="0" w:color="auto" w:frame="1"/>
        </w:rPr>
        <w:t>();</w:t>
      </w:r>
      <w:r w:rsidRPr="00A846F4">
        <w:rPr>
          <w:rStyle w:val="comment"/>
          <w:color w:val="008200"/>
          <w:sz w:val="28"/>
          <w:szCs w:val="28"/>
          <w:bdr w:val="none" w:sz="0" w:space="0" w:color="auto" w:frame="1"/>
        </w:rPr>
        <w:t>/</w:t>
      </w:r>
      <w:proofErr w:type="gramEnd"/>
      <w:r w:rsidRPr="00A846F4">
        <w:rPr>
          <w:rStyle w:val="comment"/>
          <w:color w:val="008200"/>
          <w:sz w:val="28"/>
          <w:szCs w:val="28"/>
          <w:bdr w:val="none" w:sz="0" w:space="0" w:color="auto" w:frame="1"/>
        </w:rPr>
        <w:t>/returns the instance of JspWriter</w:t>
      </w:r>
      <w:r w:rsidRPr="00A846F4">
        <w:rPr>
          <w:color w:val="000000"/>
          <w:sz w:val="28"/>
          <w:szCs w:val="28"/>
          <w:bdr w:val="none" w:sz="0" w:space="0" w:color="auto" w:frame="1"/>
        </w:rPr>
        <w:t>  </w:t>
      </w:r>
    </w:p>
    <w:p w14:paraId="4B958C08"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w:t>
      </w:r>
      <w:proofErr w:type="gramStart"/>
      <w:r w:rsidRPr="00A846F4">
        <w:rPr>
          <w:rStyle w:val="keyword"/>
          <w:rFonts w:ascii="Times New Roman" w:hAnsi="Times New Roman" w:cs="Times New Roman"/>
          <w:b/>
          <w:bCs/>
          <w:color w:val="006699"/>
          <w:sz w:val="28"/>
          <w:szCs w:val="28"/>
          <w:bdr w:val="none" w:sz="0" w:space="0" w:color="auto" w:frame="1"/>
        </w:rPr>
        <w:t>try</w:t>
      </w:r>
      <w:r w:rsidRPr="00A846F4">
        <w:rPr>
          <w:rFonts w:ascii="Times New Roman" w:hAnsi="Times New Roman" w:cs="Times New Roman"/>
          <w:color w:val="000000"/>
          <w:sz w:val="28"/>
          <w:szCs w:val="28"/>
          <w:bdr w:val="none" w:sz="0" w:space="0" w:color="auto" w:frame="1"/>
        </w:rPr>
        <w:t>{</w:t>
      </w:r>
      <w:proofErr w:type="gramEnd"/>
      <w:r w:rsidRPr="00A846F4">
        <w:rPr>
          <w:rFonts w:ascii="Times New Roman" w:hAnsi="Times New Roman" w:cs="Times New Roman"/>
          <w:color w:val="000000"/>
          <w:sz w:val="28"/>
          <w:szCs w:val="28"/>
          <w:bdr w:val="none" w:sz="0" w:space="0" w:color="auto" w:frame="1"/>
        </w:rPr>
        <w:t>  </w:t>
      </w:r>
    </w:p>
    <w:p w14:paraId="4329F2F0"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out.</w:t>
      </w:r>
      <w:proofErr w:type="gramStart"/>
      <w:r w:rsidRPr="00A846F4">
        <w:rPr>
          <w:color w:val="000000"/>
          <w:sz w:val="28"/>
          <w:szCs w:val="28"/>
          <w:bdr w:val="none" w:sz="0" w:space="0" w:color="auto" w:frame="1"/>
        </w:rPr>
        <w:t>print(</w:t>
      </w:r>
      <w:proofErr w:type="gramEnd"/>
      <w:r w:rsidRPr="00A846F4">
        <w:rPr>
          <w:color w:val="000000"/>
          <w:sz w:val="28"/>
          <w:szCs w:val="28"/>
          <w:bdr w:val="none" w:sz="0" w:space="0" w:color="auto" w:frame="1"/>
        </w:rPr>
        <w:t>Calendar.getInstance().getTime());</w:t>
      </w:r>
      <w:r w:rsidRPr="00A846F4">
        <w:rPr>
          <w:rStyle w:val="comment"/>
          <w:color w:val="008200"/>
          <w:sz w:val="28"/>
          <w:szCs w:val="28"/>
          <w:bdr w:val="none" w:sz="0" w:space="0" w:color="auto" w:frame="1"/>
        </w:rPr>
        <w:t>//printing date and time using JspWriter</w:t>
      </w:r>
      <w:r w:rsidRPr="00A846F4">
        <w:rPr>
          <w:color w:val="000000"/>
          <w:sz w:val="28"/>
          <w:szCs w:val="28"/>
          <w:bdr w:val="none" w:sz="0" w:space="0" w:color="auto" w:frame="1"/>
        </w:rPr>
        <w:t>  </w:t>
      </w:r>
    </w:p>
    <w:p w14:paraId="3B59A779"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w:t>
      </w:r>
      <w:proofErr w:type="gramStart"/>
      <w:r w:rsidRPr="00A846F4">
        <w:rPr>
          <w:rFonts w:ascii="Times New Roman" w:hAnsi="Times New Roman" w:cs="Times New Roman"/>
          <w:color w:val="000000"/>
          <w:sz w:val="28"/>
          <w:szCs w:val="28"/>
          <w:bdr w:val="none" w:sz="0" w:space="0" w:color="auto" w:frame="1"/>
        </w:rPr>
        <w:t>}</w:t>
      </w:r>
      <w:r w:rsidRPr="00A846F4">
        <w:rPr>
          <w:rStyle w:val="keyword"/>
          <w:rFonts w:ascii="Times New Roman" w:hAnsi="Times New Roman" w:cs="Times New Roman"/>
          <w:b/>
          <w:bCs/>
          <w:color w:val="006699"/>
          <w:sz w:val="28"/>
          <w:szCs w:val="28"/>
          <w:bdr w:val="none" w:sz="0" w:space="0" w:color="auto" w:frame="1"/>
        </w:rPr>
        <w:t>catch</w:t>
      </w:r>
      <w:proofErr w:type="gramEnd"/>
      <w:r w:rsidRPr="00A846F4">
        <w:rPr>
          <w:rFonts w:ascii="Times New Roman" w:hAnsi="Times New Roman" w:cs="Times New Roman"/>
          <w:color w:val="000000"/>
          <w:sz w:val="28"/>
          <w:szCs w:val="28"/>
          <w:bdr w:val="none" w:sz="0" w:space="0" w:color="auto" w:frame="1"/>
        </w:rPr>
        <w:t>(Exception e){</w:t>
      </w:r>
      <w:proofErr w:type="spellStart"/>
      <w:r w:rsidRPr="00A846F4">
        <w:rPr>
          <w:rFonts w:ascii="Times New Roman" w:hAnsi="Times New Roman" w:cs="Times New Roman"/>
          <w:color w:val="000000"/>
          <w:sz w:val="28"/>
          <w:szCs w:val="28"/>
          <w:bdr w:val="none" w:sz="0" w:space="0" w:color="auto" w:frame="1"/>
        </w:rPr>
        <w:t>System.out.println</w:t>
      </w:r>
      <w:proofErr w:type="spellEnd"/>
      <w:r w:rsidRPr="00A846F4">
        <w:rPr>
          <w:rFonts w:ascii="Times New Roman" w:hAnsi="Times New Roman" w:cs="Times New Roman"/>
          <w:color w:val="000000"/>
          <w:sz w:val="28"/>
          <w:szCs w:val="28"/>
          <w:bdr w:val="none" w:sz="0" w:space="0" w:color="auto" w:frame="1"/>
        </w:rPr>
        <w:t>(e);}  </w:t>
      </w:r>
    </w:p>
    <w:p w14:paraId="797A8EF7"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r w:rsidRPr="00A846F4">
        <w:rPr>
          <w:rStyle w:val="keyword"/>
          <w:b/>
          <w:bCs/>
          <w:color w:val="006699"/>
          <w:sz w:val="28"/>
          <w:szCs w:val="28"/>
          <w:bdr w:val="none" w:sz="0" w:space="0" w:color="auto" w:frame="1"/>
        </w:rPr>
        <w:t>return</w:t>
      </w:r>
      <w:r w:rsidRPr="00A846F4">
        <w:rPr>
          <w:color w:val="000000"/>
          <w:sz w:val="28"/>
          <w:szCs w:val="28"/>
          <w:bdr w:val="none" w:sz="0" w:space="0" w:color="auto" w:frame="1"/>
        </w:rPr>
        <w:t> SKIP_BODY;</w:t>
      </w:r>
      <w:r w:rsidRPr="00A846F4">
        <w:rPr>
          <w:rStyle w:val="comment"/>
          <w:color w:val="008200"/>
          <w:sz w:val="28"/>
          <w:szCs w:val="28"/>
          <w:bdr w:val="none" w:sz="0" w:space="0" w:color="auto" w:frame="1"/>
        </w:rPr>
        <w:t>//will not evaluate the body content of the tag</w:t>
      </w:r>
      <w:r w:rsidRPr="00A846F4">
        <w:rPr>
          <w:color w:val="000000"/>
          <w:sz w:val="28"/>
          <w:szCs w:val="28"/>
          <w:bdr w:val="none" w:sz="0" w:space="0" w:color="auto" w:frame="1"/>
        </w:rPr>
        <w:t>  </w:t>
      </w:r>
    </w:p>
    <w:p w14:paraId="6DCB9AE8" w14:textId="77777777" w:rsidR="00B46BC8" w:rsidRPr="00A846F4" w:rsidRDefault="00B46BC8" w:rsidP="00B46BC8">
      <w:pPr>
        <w:numPr>
          <w:ilvl w:val="0"/>
          <w:numId w:val="5"/>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w:t>
      </w:r>
    </w:p>
    <w:p w14:paraId="370295D1" w14:textId="77777777" w:rsidR="00B46BC8" w:rsidRPr="00A846F4" w:rsidRDefault="00B46BC8" w:rsidP="00B46BC8">
      <w:pPr>
        <w:pStyle w:val="alt"/>
        <w:numPr>
          <w:ilvl w:val="0"/>
          <w:numId w:val="5"/>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p>
    <w:p w14:paraId="793A3D2D" w14:textId="77777777" w:rsidR="00B46BC8" w:rsidRPr="00A846F4" w:rsidRDefault="00B46BC8" w:rsidP="00B46BC8">
      <w:pPr>
        <w:pStyle w:val="Heading3"/>
        <w:shd w:val="clear" w:color="auto" w:fill="FFFFFF"/>
        <w:spacing w:line="312" w:lineRule="atLeast"/>
        <w:jc w:val="both"/>
        <w:rPr>
          <w:rFonts w:ascii="Times New Roman" w:hAnsi="Times New Roman" w:cs="Times New Roman"/>
          <w:color w:val="610B4B"/>
          <w:sz w:val="28"/>
          <w:szCs w:val="28"/>
        </w:rPr>
      </w:pPr>
      <w:r w:rsidRPr="00A846F4">
        <w:rPr>
          <w:rFonts w:ascii="Times New Roman" w:hAnsi="Times New Roman" w:cs="Times New Roman"/>
          <w:b/>
          <w:bCs/>
          <w:color w:val="610B4B"/>
          <w:sz w:val="28"/>
          <w:szCs w:val="28"/>
        </w:rPr>
        <w:t>2) Create the TLD file</w:t>
      </w:r>
    </w:p>
    <w:p w14:paraId="4A49E7C6" w14:textId="77777777" w:rsidR="00B46BC8" w:rsidRPr="00A846F4" w:rsidRDefault="00B46BC8" w:rsidP="00B46BC8">
      <w:pPr>
        <w:pStyle w:val="NormalWeb"/>
        <w:shd w:val="clear" w:color="auto" w:fill="FFFFFF"/>
        <w:jc w:val="both"/>
        <w:rPr>
          <w:color w:val="333333"/>
          <w:sz w:val="28"/>
          <w:szCs w:val="28"/>
        </w:rPr>
      </w:pPr>
      <w:r w:rsidRPr="00A846F4">
        <w:rPr>
          <w:b/>
          <w:bCs/>
          <w:color w:val="333333"/>
          <w:sz w:val="28"/>
          <w:szCs w:val="28"/>
        </w:rPr>
        <w:t>Tag Library Descriptor</w:t>
      </w:r>
      <w:r w:rsidRPr="00A846F4">
        <w:rPr>
          <w:color w:val="333333"/>
          <w:sz w:val="28"/>
          <w:szCs w:val="28"/>
        </w:rPr>
        <w:t> (TLD) file contains information of tag and Tag Hander classes. It must be contained inside the </w:t>
      </w:r>
      <w:r w:rsidRPr="00A846F4">
        <w:rPr>
          <w:b/>
          <w:bCs/>
          <w:color w:val="333333"/>
          <w:sz w:val="28"/>
          <w:szCs w:val="28"/>
        </w:rPr>
        <w:t>WEB-INF</w:t>
      </w:r>
      <w:r w:rsidRPr="00A846F4">
        <w:rPr>
          <w:color w:val="333333"/>
          <w:sz w:val="28"/>
          <w:szCs w:val="28"/>
        </w:rPr>
        <w:t> directory.</w:t>
      </w:r>
    </w:p>
    <w:p w14:paraId="104D7DA9" w14:textId="77777777" w:rsidR="00B46BC8" w:rsidRPr="00A846F4" w:rsidRDefault="00B46BC8" w:rsidP="00B46BC8">
      <w:pPr>
        <w:shd w:val="clear" w:color="auto" w:fill="FFFFFF"/>
        <w:jc w:val="both"/>
        <w:rPr>
          <w:rFonts w:ascii="Times New Roman" w:hAnsi="Times New Roman" w:cs="Times New Roman"/>
          <w:i/>
          <w:iCs/>
          <w:color w:val="333333"/>
          <w:sz w:val="28"/>
          <w:szCs w:val="28"/>
        </w:rPr>
      </w:pPr>
      <w:r w:rsidRPr="00A846F4">
        <w:rPr>
          <w:rFonts w:ascii="Times New Roman" w:hAnsi="Times New Roman" w:cs="Times New Roman"/>
          <w:i/>
          <w:iCs/>
          <w:color w:val="333333"/>
          <w:sz w:val="28"/>
          <w:szCs w:val="28"/>
        </w:rPr>
        <w:t xml:space="preserve">File: </w:t>
      </w:r>
      <w:proofErr w:type="spellStart"/>
      <w:r w:rsidRPr="00A846F4">
        <w:rPr>
          <w:rFonts w:ascii="Times New Roman" w:hAnsi="Times New Roman" w:cs="Times New Roman"/>
          <w:i/>
          <w:iCs/>
          <w:color w:val="333333"/>
          <w:sz w:val="28"/>
          <w:szCs w:val="28"/>
        </w:rPr>
        <w:t>mytags.tld</w:t>
      </w:r>
      <w:proofErr w:type="spellEnd"/>
    </w:p>
    <w:p w14:paraId="07DA70FF"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rStyle w:val="tag"/>
          <w:rFonts w:eastAsiaTheme="majorEastAsia"/>
          <w:b/>
          <w:bCs/>
          <w:color w:val="006699"/>
          <w:sz w:val="28"/>
          <w:szCs w:val="28"/>
          <w:bdr w:val="none" w:sz="0" w:space="0" w:color="auto" w:frame="1"/>
        </w:rPr>
        <w:t>&lt;?</w:t>
      </w:r>
      <w:r w:rsidRPr="00A846F4">
        <w:rPr>
          <w:rStyle w:val="tag-name"/>
          <w:rFonts w:eastAsiaTheme="majorEastAsia"/>
          <w:b/>
          <w:bCs/>
          <w:color w:val="006699"/>
          <w:sz w:val="28"/>
          <w:szCs w:val="28"/>
          <w:bdr w:val="none" w:sz="0" w:space="0" w:color="auto" w:frame="1"/>
        </w:rPr>
        <w:t>xml</w:t>
      </w:r>
      <w:r w:rsidRPr="00A846F4">
        <w:rPr>
          <w:color w:val="000000"/>
          <w:sz w:val="28"/>
          <w:szCs w:val="28"/>
          <w:bdr w:val="none" w:sz="0" w:space="0" w:color="auto" w:frame="1"/>
        </w:rPr>
        <w:t> </w:t>
      </w:r>
      <w:r w:rsidRPr="00A846F4">
        <w:rPr>
          <w:rStyle w:val="attribute"/>
          <w:color w:val="FF0000"/>
          <w:sz w:val="28"/>
          <w:szCs w:val="28"/>
          <w:bdr w:val="none" w:sz="0" w:space="0" w:color="auto" w:frame="1"/>
        </w:rPr>
        <w:t>version</w:t>
      </w:r>
      <w:r w:rsidRPr="00A846F4">
        <w:rPr>
          <w:color w:val="000000"/>
          <w:sz w:val="28"/>
          <w:szCs w:val="28"/>
          <w:bdr w:val="none" w:sz="0" w:space="0" w:color="auto" w:frame="1"/>
        </w:rPr>
        <w:t>=</w:t>
      </w:r>
      <w:r w:rsidRPr="00A846F4">
        <w:rPr>
          <w:rStyle w:val="attribute-value"/>
          <w:color w:val="0000FF"/>
          <w:sz w:val="28"/>
          <w:szCs w:val="28"/>
          <w:bdr w:val="none" w:sz="0" w:space="0" w:color="auto" w:frame="1"/>
        </w:rPr>
        <w:t>"1.0"</w:t>
      </w:r>
      <w:r w:rsidRPr="00A846F4">
        <w:rPr>
          <w:color w:val="000000"/>
          <w:sz w:val="28"/>
          <w:szCs w:val="28"/>
          <w:bdr w:val="none" w:sz="0" w:space="0" w:color="auto" w:frame="1"/>
        </w:rPr>
        <w:t> </w:t>
      </w:r>
      <w:r w:rsidRPr="00A846F4">
        <w:rPr>
          <w:rStyle w:val="attribute"/>
          <w:color w:val="FF0000"/>
          <w:sz w:val="28"/>
          <w:szCs w:val="28"/>
          <w:bdr w:val="none" w:sz="0" w:space="0" w:color="auto" w:frame="1"/>
        </w:rPr>
        <w:t>encoding</w:t>
      </w:r>
      <w:r w:rsidRPr="00A846F4">
        <w:rPr>
          <w:color w:val="000000"/>
          <w:sz w:val="28"/>
          <w:szCs w:val="28"/>
          <w:bdr w:val="none" w:sz="0" w:space="0" w:color="auto" w:frame="1"/>
        </w:rPr>
        <w:t>=</w:t>
      </w:r>
      <w:r w:rsidRPr="00A846F4">
        <w:rPr>
          <w:rStyle w:val="attribute-value"/>
          <w:color w:val="0000FF"/>
          <w:sz w:val="28"/>
          <w:szCs w:val="28"/>
          <w:bdr w:val="none" w:sz="0" w:space="0" w:color="auto" w:frame="1"/>
        </w:rPr>
        <w:t>"ISO-8859-1</w:t>
      </w:r>
      <w:proofErr w:type="gramStart"/>
      <w:r w:rsidRPr="00A846F4">
        <w:rPr>
          <w:rStyle w:val="attribute-value"/>
          <w:color w:val="0000FF"/>
          <w:sz w:val="28"/>
          <w:szCs w:val="28"/>
          <w:bdr w:val="none" w:sz="0" w:space="0" w:color="auto" w:frame="1"/>
        </w:rPr>
        <w:t>"</w:t>
      </w:r>
      <w:r w:rsidRPr="00A846F4">
        <w:rPr>
          <w:color w:val="000000"/>
          <w:sz w:val="28"/>
          <w:szCs w:val="28"/>
          <w:bdr w:val="none" w:sz="0" w:space="0" w:color="auto" w:frame="1"/>
        </w:rPr>
        <w:t> </w:t>
      </w:r>
      <w:r w:rsidRPr="00A846F4">
        <w:rPr>
          <w:rStyle w:val="tag"/>
          <w:rFonts w:eastAsiaTheme="majorEastAsia"/>
          <w:b/>
          <w:bCs/>
          <w:color w:val="006699"/>
          <w:sz w:val="28"/>
          <w:szCs w:val="28"/>
          <w:bdr w:val="none" w:sz="0" w:space="0" w:color="auto" w:frame="1"/>
        </w:rPr>
        <w:t>?</w:t>
      </w:r>
      <w:proofErr w:type="gramEnd"/>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622DADBE"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&lt;!DOCTYPE </w:t>
      </w:r>
      <w:proofErr w:type="spellStart"/>
      <w:r w:rsidRPr="00A846F4">
        <w:rPr>
          <w:rFonts w:ascii="Times New Roman" w:hAnsi="Times New Roman" w:cs="Times New Roman"/>
          <w:color w:val="000000"/>
          <w:sz w:val="28"/>
          <w:szCs w:val="28"/>
          <w:bdr w:val="none" w:sz="0" w:space="0" w:color="auto" w:frame="1"/>
        </w:rPr>
        <w:t>taglib</w:t>
      </w:r>
      <w:proofErr w:type="spellEnd"/>
      <w:r w:rsidRPr="00A846F4">
        <w:rPr>
          <w:rFonts w:ascii="Times New Roman" w:hAnsi="Times New Roman" w:cs="Times New Roman"/>
          <w:color w:val="000000"/>
          <w:sz w:val="28"/>
          <w:szCs w:val="28"/>
          <w:bdr w:val="none" w:sz="0" w:space="0" w:color="auto" w:frame="1"/>
        </w:rPr>
        <w:t>  </w:t>
      </w:r>
    </w:p>
    <w:p w14:paraId="0D6F3A54"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PUBLIC "-//Sun Microsystems, Inc.//DTD JSP Tag Library 1.2//EN"  </w:t>
      </w:r>
    </w:p>
    <w:p w14:paraId="7F1D55FE"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"http://java.sun.com/j2ee/</w:t>
      </w:r>
      <w:proofErr w:type="spellStart"/>
      <w:r w:rsidRPr="00A846F4">
        <w:rPr>
          <w:rFonts w:ascii="Times New Roman" w:hAnsi="Times New Roman" w:cs="Times New Roman"/>
          <w:color w:val="000000"/>
          <w:sz w:val="28"/>
          <w:szCs w:val="28"/>
          <w:bdr w:val="none" w:sz="0" w:space="0" w:color="auto" w:frame="1"/>
        </w:rPr>
        <w:t>dtd</w:t>
      </w:r>
      <w:proofErr w:type="spellEnd"/>
      <w:r w:rsidRPr="00A846F4">
        <w:rPr>
          <w:rFonts w:ascii="Times New Roman" w:hAnsi="Times New Roman" w:cs="Times New Roman"/>
          <w:color w:val="000000"/>
          <w:sz w:val="28"/>
          <w:szCs w:val="28"/>
          <w:bdr w:val="none" w:sz="0" w:space="0" w:color="auto" w:frame="1"/>
        </w:rPr>
        <w:t>/web-jsptaglibrary_1_2.dtd"</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2378FB4B"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p>
    <w:p w14:paraId="734D3633"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Style w:val="tag"/>
          <w:rFonts w:ascii="Times New Roman" w:hAnsi="Times New Roman" w:cs="Times New Roman"/>
          <w:b/>
          <w:bCs/>
          <w:color w:val="006699"/>
          <w:sz w:val="28"/>
          <w:szCs w:val="28"/>
          <w:bdr w:val="none" w:sz="0" w:space="0" w:color="auto" w:frame="1"/>
        </w:rPr>
        <w:t>&lt;</w:t>
      </w:r>
      <w:proofErr w:type="spellStart"/>
      <w:r w:rsidRPr="00A846F4">
        <w:rPr>
          <w:rStyle w:val="tag-name"/>
          <w:rFonts w:ascii="Times New Roman" w:hAnsi="Times New Roman" w:cs="Times New Roman"/>
          <w:b/>
          <w:bCs/>
          <w:color w:val="006699"/>
          <w:sz w:val="28"/>
          <w:szCs w:val="28"/>
          <w:bdr w:val="none" w:sz="0" w:space="0" w:color="auto" w:frame="1"/>
        </w:rPr>
        <w:t>taglib</w:t>
      </w:r>
      <w:proofErr w:type="spellEnd"/>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74252714"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p>
    <w:p w14:paraId="5059217A"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w:t>
      </w:r>
      <w:r w:rsidRPr="00A846F4">
        <w:rPr>
          <w:rStyle w:val="tag"/>
          <w:rFonts w:ascii="Times New Roman" w:hAnsi="Times New Roman" w:cs="Times New Roman"/>
          <w:b/>
          <w:bCs/>
          <w:color w:val="006699"/>
          <w:sz w:val="28"/>
          <w:szCs w:val="28"/>
          <w:bdr w:val="none" w:sz="0" w:space="0" w:color="auto" w:frame="1"/>
        </w:rPr>
        <w:t>&lt;</w:t>
      </w:r>
      <w:proofErr w:type="spellStart"/>
      <w:r w:rsidRPr="00A846F4">
        <w:rPr>
          <w:rStyle w:val="tag-name"/>
          <w:rFonts w:ascii="Times New Roman" w:hAnsi="Times New Roman" w:cs="Times New Roman"/>
          <w:b/>
          <w:bCs/>
          <w:color w:val="006699"/>
          <w:sz w:val="28"/>
          <w:szCs w:val="28"/>
          <w:bdr w:val="none" w:sz="0" w:space="0" w:color="auto" w:frame="1"/>
        </w:rPr>
        <w:t>tlib</w:t>
      </w:r>
      <w:proofErr w:type="spellEnd"/>
      <w:r w:rsidRPr="00A846F4">
        <w:rPr>
          <w:rStyle w:val="tag-name"/>
          <w:rFonts w:ascii="Times New Roman" w:hAnsi="Times New Roman" w:cs="Times New Roman"/>
          <w:b/>
          <w:bCs/>
          <w:color w:val="006699"/>
          <w:sz w:val="28"/>
          <w:szCs w:val="28"/>
          <w:bdr w:val="none" w:sz="0" w:space="0" w:color="auto" w:frame="1"/>
        </w:rPr>
        <w:t>-version</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1.0</w:t>
      </w:r>
      <w:r w:rsidRPr="00A846F4">
        <w:rPr>
          <w:rStyle w:val="tag"/>
          <w:rFonts w:ascii="Times New Roman" w:hAnsi="Times New Roman" w:cs="Times New Roman"/>
          <w:b/>
          <w:bCs/>
          <w:color w:val="006699"/>
          <w:sz w:val="28"/>
          <w:szCs w:val="28"/>
          <w:bdr w:val="none" w:sz="0" w:space="0" w:color="auto" w:frame="1"/>
        </w:rPr>
        <w:t>&lt;/</w:t>
      </w:r>
      <w:proofErr w:type="spellStart"/>
      <w:r w:rsidRPr="00A846F4">
        <w:rPr>
          <w:rStyle w:val="tag-name"/>
          <w:rFonts w:ascii="Times New Roman" w:hAnsi="Times New Roman" w:cs="Times New Roman"/>
          <w:b/>
          <w:bCs/>
          <w:color w:val="006699"/>
          <w:sz w:val="28"/>
          <w:szCs w:val="28"/>
          <w:bdr w:val="none" w:sz="0" w:space="0" w:color="auto" w:frame="1"/>
        </w:rPr>
        <w:t>tlib</w:t>
      </w:r>
      <w:proofErr w:type="spellEnd"/>
      <w:r w:rsidRPr="00A846F4">
        <w:rPr>
          <w:rStyle w:val="tag-name"/>
          <w:rFonts w:ascii="Times New Roman" w:hAnsi="Times New Roman" w:cs="Times New Roman"/>
          <w:b/>
          <w:bCs/>
          <w:color w:val="006699"/>
          <w:sz w:val="28"/>
          <w:szCs w:val="28"/>
          <w:bdr w:val="none" w:sz="0" w:space="0" w:color="auto" w:frame="1"/>
        </w:rPr>
        <w:t>-version</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06661EDD"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r w:rsidRPr="00A846F4">
        <w:rPr>
          <w:rStyle w:val="tag"/>
          <w:rFonts w:eastAsiaTheme="majorEastAsia"/>
          <w:b/>
          <w:bCs/>
          <w:color w:val="006699"/>
          <w:sz w:val="28"/>
          <w:szCs w:val="28"/>
          <w:bdr w:val="none" w:sz="0" w:space="0" w:color="auto" w:frame="1"/>
        </w:rPr>
        <w:t>&lt;</w:t>
      </w:r>
      <w:proofErr w:type="spellStart"/>
      <w:r w:rsidRPr="00A846F4">
        <w:rPr>
          <w:rStyle w:val="tag-name"/>
          <w:rFonts w:eastAsiaTheme="majorEastAsia"/>
          <w:b/>
          <w:bCs/>
          <w:color w:val="006699"/>
          <w:sz w:val="28"/>
          <w:szCs w:val="28"/>
          <w:bdr w:val="none" w:sz="0" w:space="0" w:color="auto" w:frame="1"/>
        </w:rPr>
        <w:t>jsp</w:t>
      </w:r>
      <w:proofErr w:type="spellEnd"/>
      <w:r w:rsidRPr="00A846F4">
        <w:rPr>
          <w:rStyle w:val="tag-name"/>
          <w:rFonts w:eastAsiaTheme="majorEastAsia"/>
          <w:b/>
          <w:bCs/>
          <w:color w:val="006699"/>
          <w:sz w:val="28"/>
          <w:szCs w:val="28"/>
          <w:bdr w:val="none" w:sz="0" w:space="0" w:color="auto" w:frame="1"/>
        </w:rPr>
        <w:t>-version</w:t>
      </w:r>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1.2</w:t>
      </w:r>
      <w:r w:rsidRPr="00A846F4">
        <w:rPr>
          <w:rStyle w:val="tag"/>
          <w:rFonts w:eastAsiaTheme="majorEastAsia"/>
          <w:b/>
          <w:bCs/>
          <w:color w:val="006699"/>
          <w:sz w:val="28"/>
          <w:szCs w:val="28"/>
          <w:bdr w:val="none" w:sz="0" w:space="0" w:color="auto" w:frame="1"/>
        </w:rPr>
        <w:t>&lt;/</w:t>
      </w:r>
      <w:proofErr w:type="spellStart"/>
      <w:r w:rsidRPr="00A846F4">
        <w:rPr>
          <w:rStyle w:val="tag-name"/>
          <w:rFonts w:eastAsiaTheme="majorEastAsia"/>
          <w:b/>
          <w:bCs/>
          <w:color w:val="006699"/>
          <w:sz w:val="28"/>
          <w:szCs w:val="28"/>
          <w:bdr w:val="none" w:sz="0" w:space="0" w:color="auto" w:frame="1"/>
        </w:rPr>
        <w:t>jsp</w:t>
      </w:r>
      <w:proofErr w:type="spellEnd"/>
      <w:r w:rsidRPr="00A846F4">
        <w:rPr>
          <w:rStyle w:val="tag-name"/>
          <w:rFonts w:eastAsiaTheme="majorEastAsia"/>
          <w:b/>
          <w:bCs/>
          <w:color w:val="006699"/>
          <w:sz w:val="28"/>
          <w:szCs w:val="28"/>
          <w:bdr w:val="none" w:sz="0" w:space="0" w:color="auto" w:frame="1"/>
        </w:rPr>
        <w:t>-version</w:t>
      </w:r>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16BABA16"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lastRenderedPageBreak/>
        <w:t>  </w:t>
      </w:r>
      <w:r w:rsidRPr="00A846F4">
        <w:rPr>
          <w:rStyle w:val="tag"/>
          <w:rFonts w:ascii="Times New Roman" w:hAnsi="Times New Roman" w:cs="Times New Roman"/>
          <w:b/>
          <w:bCs/>
          <w:color w:val="006699"/>
          <w:sz w:val="28"/>
          <w:szCs w:val="28"/>
          <w:bdr w:val="none" w:sz="0" w:space="0" w:color="auto" w:frame="1"/>
        </w:rPr>
        <w:t>&lt;</w:t>
      </w:r>
      <w:r w:rsidRPr="00A846F4">
        <w:rPr>
          <w:rStyle w:val="tag-name"/>
          <w:rFonts w:ascii="Times New Roman" w:hAnsi="Times New Roman" w:cs="Times New Roman"/>
          <w:b/>
          <w:bCs/>
          <w:color w:val="006699"/>
          <w:sz w:val="28"/>
          <w:szCs w:val="28"/>
          <w:bdr w:val="none" w:sz="0" w:space="0" w:color="auto" w:frame="1"/>
        </w:rPr>
        <w:t>short-name</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simple</w:t>
      </w:r>
      <w:r w:rsidRPr="00A846F4">
        <w:rPr>
          <w:rStyle w:val="tag"/>
          <w:rFonts w:ascii="Times New Roman" w:hAnsi="Times New Roman" w:cs="Times New Roman"/>
          <w:b/>
          <w:bCs/>
          <w:color w:val="006699"/>
          <w:sz w:val="28"/>
          <w:szCs w:val="28"/>
          <w:bdr w:val="none" w:sz="0" w:space="0" w:color="auto" w:frame="1"/>
        </w:rPr>
        <w:t>&lt;/</w:t>
      </w:r>
      <w:r w:rsidRPr="00A846F4">
        <w:rPr>
          <w:rStyle w:val="tag-name"/>
          <w:rFonts w:ascii="Times New Roman" w:hAnsi="Times New Roman" w:cs="Times New Roman"/>
          <w:b/>
          <w:bCs/>
          <w:color w:val="006699"/>
          <w:sz w:val="28"/>
          <w:szCs w:val="28"/>
          <w:bdr w:val="none" w:sz="0" w:space="0" w:color="auto" w:frame="1"/>
        </w:rPr>
        <w:t>short-name</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1481A181"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  </w:t>
      </w:r>
      <w:r w:rsidRPr="00A846F4">
        <w:rPr>
          <w:rStyle w:val="tag"/>
          <w:rFonts w:eastAsiaTheme="majorEastAsia"/>
          <w:b/>
          <w:bCs/>
          <w:color w:val="006699"/>
          <w:sz w:val="28"/>
          <w:szCs w:val="28"/>
          <w:bdr w:val="none" w:sz="0" w:space="0" w:color="auto" w:frame="1"/>
        </w:rPr>
        <w:t>&lt;</w:t>
      </w:r>
      <w:proofErr w:type="spellStart"/>
      <w:r w:rsidRPr="00A846F4">
        <w:rPr>
          <w:rStyle w:val="tag-name"/>
          <w:rFonts w:eastAsiaTheme="majorEastAsia"/>
          <w:b/>
          <w:bCs/>
          <w:color w:val="006699"/>
          <w:sz w:val="28"/>
          <w:szCs w:val="28"/>
          <w:bdr w:val="none" w:sz="0" w:space="0" w:color="auto" w:frame="1"/>
        </w:rPr>
        <w:t>uri</w:t>
      </w:r>
      <w:proofErr w:type="spellEnd"/>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http://tomcat.apache.org/example-taglib</w:t>
      </w:r>
      <w:r w:rsidRPr="00A846F4">
        <w:rPr>
          <w:rStyle w:val="tag"/>
          <w:rFonts w:eastAsiaTheme="majorEastAsia"/>
          <w:b/>
          <w:bCs/>
          <w:color w:val="006699"/>
          <w:sz w:val="28"/>
          <w:szCs w:val="28"/>
          <w:bdr w:val="none" w:sz="0" w:space="0" w:color="auto" w:frame="1"/>
        </w:rPr>
        <w:t>&lt;/</w:t>
      </w:r>
      <w:r w:rsidRPr="00A846F4">
        <w:rPr>
          <w:rStyle w:val="tag-name"/>
          <w:rFonts w:eastAsiaTheme="majorEastAsia"/>
          <w:b/>
          <w:bCs/>
          <w:color w:val="006699"/>
          <w:sz w:val="28"/>
          <w:szCs w:val="28"/>
          <w:bdr w:val="none" w:sz="0" w:space="0" w:color="auto" w:frame="1"/>
        </w:rPr>
        <w:t>uri</w:t>
      </w:r>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4C1D9E97"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  </w:t>
      </w:r>
    </w:p>
    <w:p w14:paraId="2759E0B2"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rStyle w:val="tag"/>
          <w:rFonts w:eastAsiaTheme="majorEastAsia"/>
          <w:b/>
          <w:bCs/>
          <w:color w:val="006699"/>
          <w:sz w:val="28"/>
          <w:szCs w:val="28"/>
          <w:bdr w:val="none" w:sz="0" w:space="0" w:color="auto" w:frame="1"/>
        </w:rPr>
        <w:t>&lt;</w:t>
      </w:r>
      <w:r w:rsidRPr="00A846F4">
        <w:rPr>
          <w:rStyle w:val="tag-name"/>
          <w:rFonts w:eastAsiaTheme="majorEastAsia"/>
          <w:b/>
          <w:bCs/>
          <w:color w:val="006699"/>
          <w:sz w:val="28"/>
          <w:szCs w:val="28"/>
          <w:bdr w:val="none" w:sz="0" w:space="0" w:color="auto" w:frame="1"/>
        </w:rPr>
        <w:t>tag</w:t>
      </w:r>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3E0DDE56"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Style w:val="tag"/>
          <w:rFonts w:ascii="Times New Roman" w:hAnsi="Times New Roman" w:cs="Times New Roman"/>
          <w:b/>
          <w:bCs/>
          <w:color w:val="006699"/>
          <w:sz w:val="28"/>
          <w:szCs w:val="28"/>
          <w:bdr w:val="none" w:sz="0" w:space="0" w:color="auto" w:frame="1"/>
        </w:rPr>
        <w:t>&lt;</w:t>
      </w:r>
      <w:r w:rsidRPr="00A846F4">
        <w:rPr>
          <w:rStyle w:val="tag-name"/>
          <w:rFonts w:ascii="Times New Roman" w:hAnsi="Times New Roman" w:cs="Times New Roman"/>
          <w:b/>
          <w:bCs/>
          <w:color w:val="006699"/>
          <w:sz w:val="28"/>
          <w:szCs w:val="28"/>
          <w:bdr w:val="none" w:sz="0" w:space="0" w:color="auto" w:frame="1"/>
        </w:rPr>
        <w:t>name</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today</w:t>
      </w:r>
      <w:r w:rsidRPr="00A846F4">
        <w:rPr>
          <w:rStyle w:val="tag"/>
          <w:rFonts w:ascii="Times New Roman" w:hAnsi="Times New Roman" w:cs="Times New Roman"/>
          <w:b/>
          <w:bCs/>
          <w:color w:val="006699"/>
          <w:sz w:val="28"/>
          <w:szCs w:val="28"/>
          <w:bdr w:val="none" w:sz="0" w:space="0" w:color="auto" w:frame="1"/>
        </w:rPr>
        <w:t>&lt;/</w:t>
      </w:r>
      <w:r w:rsidRPr="00A846F4">
        <w:rPr>
          <w:rStyle w:val="tag-name"/>
          <w:rFonts w:ascii="Times New Roman" w:hAnsi="Times New Roman" w:cs="Times New Roman"/>
          <w:b/>
          <w:bCs/>
          <w:color w:val="006699"/>
          <w:sz w:val="28"/>
          <w:szCs w:val="28"/>
          <w:bdr w:val="none" w:sz="0" w:space="0" w:color="auto" w:frame="1"/>
        </w:rPr>
        <w:t>name</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351762A2"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rStyle w:val="tag"/>
          <w:rFonts w:eastAsiaTheme="majorEastAsia"/>
          <w:b/>
          <w:bCs/>
          <w:color w:val="006699"/>
          <w:sz w:val="28"/>
          <w:szCs w:val="28"/>
          <w:bdr w:val="none" w:sz="0" w:space="0" w:color="auto" w:frame="1"/>
        </w:rPr>
        <w:t>&lt;</w:t>
      </w:r>
      <w:r w:rsidRPr="00A846F4">
        <w:rPr>
          <w:rStyle w:val="tag-name"/>
          <w:rFonts w:eastAsiaTheme="majorEastAsia"/>
          <w:b/>
          <w:bCs/>
          <w:color w:val="006699"/>
          <w:sz w:val="28"/>
          <w:szCs w:val="28"/>
          <w:bdr w:val="none" w:sz="0" w:space="0" w:color="auto" w:frame="1"/>
        </w:rPr>
        <w:t>tag-class</w:t>
      </w:r>
      <w:r w:rsidRPr="00A846F4">
        <w:rPr>
          <w:rStyle w:val="tag"/>
          <w:rFonts w:eastAsiaTheme="majorEastAsia"/>
          <w:b/>
          <w:bCs/>
          <w:color w:val="006699"/>
          <w:sz w:val="28"/>
          <w:szCs w:val="28"/>
          <w:bdr w:val="none" w:sz="0" w:space="0" w:color="auto" w:frame="1"/>
        </w:rPr>
        <w:t>&gt;</w:t>
      </w:r>
      <w:proofErr w:type="spellStart"/>
      <w:proofErr w:type="gramStart"/>
      <w:r w:rsidRPr="00A846F4">
        <w:rPr>
          <w:color w:val="000000"/>
          <w:sz w:val="28"/>
          <w:szCs w:val="28"/>
          <w:bdr w:val="none" w:sz="0" w:space="0" w:color="auto" w:frame="1"/>
        </w:rPr>
        <w:t>com.javatpoint</w:t>
      </w:r>
      <w:proofErr w:type="gramEnd"/>
      <w:r w:rsidRPr="00A846F4">
        <w:rPr>
          <w:color w:val="000000"/>
          <w:sz w:val="28"/>
          <w:szCs w:val="28"/>
          <w:bdr w:val="none" w:sz="0" w:space="0" w:color="auto" w:frame="1"/>
        </w:rPr>
        <w:t>.sonoo.MyTagHandler</w:t>
      </w:r>
      <w:proofErr w:type="spellEnd"/>
      <w:r w:rsidRPr="00A846F4">
        <w:rPr>
          <w:rStyle w:val="tag"/>
          <w:rFonts w:eastAsiaTheme="majorEastAsia"/>
          <w:b/>
          <w:bCs/>
          <w:color w:val="006699"/>
          <w:sz w:val="28"/>
          <w:szCs w:val="28"/>
          <w:bdr w:val="none" w:sz="0" w:space="0" w:color="auto" w:frame="1"/>
        </w:rPr>
        <w:t>&lt;/</w:t>
      </w:r>
      <w:r w:rsidRPr="00A846F4">
        <w:rPr>
          <w:rStyle w:val="tag-name"/>
          <w:rFonts w:eastAsiaTheme="majorEastAsia"/>
          <w:b/>
          <w:bCs/>
          <w:color w:val="006699"/>
          <w:sz w:val="28"/>
          <w:szCs w:val="28"/>
          <w:bdr w:val="none" w:sz="0" w:space="0" w:color="auto" w:frame="1"/>
        </w:rPr>
        <w:t>tag-class</w:t>
      </w:r>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5D2FAF13" w14:textId="77777777" w:rsidR="00B46BC8" w:rsidRPr="00A846F4" w:rsidRDefault="00B46BC8" w:rsidP="00B46BC8">
      <w:pPr>
        <w:numPr>
          <w:ilvl w:val="0"/>
          <w:numId w:val="6"/>
        </w:numPr>
        <w:spacing w:after="0" w:line="375" w:lineRule="atLeast"/>
        <w:jc w:val="both"/>
        <w:rPr>
          <w:rFonts w:ascii="Times New Roman" w:hAnsi="Times New Roman" w:cs="Times New Roman"/>
          <w:color w:val="000000"/>
          <w:sz w:val="28"/>
          <w:szCs w:val="28"/>
        </w:rPr>
      </w:pPr>
      <w:r w:rsidRPr="00A846F4">
        <w:rPr>
          <w:rStyle w:val="tag"/>
          <w:rFonts w:ascii="Times New Roman" w:hAnsi="Times New Roman" w:cs="Times New Roman"/>
          <w:b/>
          <w:bCs/>
          <w:color w:val="006699"/>
          <w:sz w:val="28"/>
          <w:szCs w:val="28"/>
          <w:bdr w:val="none" w:sz="0" w:space="0" w:color="auto" w:frame="1"/>
        </w:rPr>
        <w:t>&lt;/</w:t>
      </w:r>
      <w:r w:rsidRPr="00A846F4">
        <w:rPr>
          <w:rStyle w:val="tag-name"/>
          <w:rFonts w:ascii="Times New Roman" w:hAnsi="Times New Roman" w:cs="Times New Roman"/>
          <w:b/>
          <w:bCs/>
          <w:color w:val="006699"/>
          <w:sz w:val="28"/>
          <w:szCs w:val="28"/>
          <w:bdr w:val="none" w:sz="0" w:space="0" w:color="auto" w:frame="1"/>
        </w:rPr>
        <w:t>tag</w:t>
      </w:r>
      <w:r w:rsidRPr="00A846F4">
        <w:rPr>
          <w:rStyle w:val="tag"/>
          <w:rFonts w:ascii="Times New Roman" w:hAnsi="Times New Roman" w:cs="Times New Roman"/>
          <w:b/>
          <w:bCs/>
          <w:color w:val="006699"/>
          <w:sz w:val="28"/>
          <w:szCs w:val="28"/>
          <w:bdr w:val="none" w:sz="0" w:space="0" w:color="auto" w:frame="1"/>
        </w:rPr>
        <w:t>&gt;</w:t>
      </w:r>
      <w:r w:rsidRPr="00A846F4">
        <w:rPr>
          <w:rFonts w:ascii="Times New Roman" w:hAnsi="Times New Roman" w:cs="Times New Roman"/>
          <w:color w:val="000000"/>
          <w:sz w:val="28"/>
          <w:szCs w:val="28"/>
          <w:bdr w:val="none" w:sz="0" w:space="0" w:color="auto" w:frame="1"/>
        </w:rPr>
        <w:t>  </w:t>
      </w:r>
    </w:p>
    <w:p w14:paraId="095C5E06" w14:textId="77777777" w:rsidR="00B46BC8" w:rsidRPr="00A846F4" w:rsidRDefault="00B46BC8" w:rsidP="00B46BC8">
      <w:pPr>
        <w:pStyle w:val="alt"/>
        <w:numPr>
          <w:ilvl w:val="0"/>
          <w:numId w:val="6"/>
        </w:numPr>
        <w:spacing w:before="0" w:beforeAutospacing="0" w:after="0" w:afterAutospacing="0" w:line="375" w:lineRule="atLeast"/>
        <w:jc w:val="both"/>
        <w:rPr>
          <w:color w:val="000000"/>
          <w:sz w:val="28"/>
          <w:szCs w:val="28"/>
        </w:rPr>
      </w:pPr>
      <w:r w:rsidRPr="00A846F4">
        <w:rPr>
          <w:rStyle w:val="tag"/>
          <w:rFonts w:eastAsiaTheme="majorEastAsia"/>
          <w:b/>
          <w:bCs/>
          <w:color w:val="006699"/>
          <w:sz w:val="28"/>
          <w:szCs w:val="28"/>
          <w:bdr w:val="none" w:sz="0" w:space="0" w:color="auto" w:frame="1"/>
        </w:rPr>
        <w:t>&lt;/</w:t>
      </w:r>
      <w:proofErr w:type="spellStart"/>
      <w:r w:rsidRPr="00A846F4">
        <w:rPr>
          <w:rStyle w:val="tag-name"/>
          <w:rFonts w:eastAsiaTheme="majorEastAsia"/>
          <w:b/>
          <w:bCs/>
          <w:color w:val="006699"/>
          <w:sz w:val="28"/>
          <w:szCs w:val="28"/>
          <w:bdr w:val="none" w:sz="0" w:space="0" w:color="auto" w:frame="1"/>
        </w:rPr>
        <w:t>taglib</w:t>
      </w:r>
      <w:proofErr w:type="spellEnd"/>
      <w:r w:rsidRPr="00A846F4">
        <w:rPr>
          <w:rStyle w:val="tag"/>
          <w:rFonts w:eastAsiaTheme="majorEastAsia"/>
          <w:b/>
          <w:bCs/>
          <w:color w:val="006699"/>
          <w:sz w:val="28"/>
          <w:szCs w:val="28"/>
          <w:bdr w:val="none" w:sz="0" w:space="0" w:color="auto" w:frame="1"/>
        </w:rPr>
        <w:t>&gt;</w:t>
      </w:r>
      <w:r w:rsidRPr="00A846F4">
        <w:rPr>
          <w:color w:val="000000"/>
          <w:sz w:val="28"/>
          <w:szCs w:val="28"/>
          <w:bdr w:val="none" w:sz="0" w:space="0" w:color="auto" w:frame="1"/>
        </w:rPr>
        <w:t>  </w:t>
      </w:r>
    </w:p>
    <w:p w14:paraId="378FB1CB" w14:textId="77777777" w:rsidR="00B46BC8" w:rsidRPr="00A846F4" w:rsidRDefault="00B46BC8" w:rsidP="00B46BC8">
      <w:pPr>
        <w:pStyle w:val="Heading3"/>
        <w:shd w:val="clear" w:color="auto" w:fill="FFFFFF"/>
        <w:spacing w:line="312" w:lineRule="atLeast"/>
        <w:jc w:val="both"/>
        <w:rPr>
          <w:rFonts w:ascii="Times New Roman" w:hAnsi="Times New Roman" w:cs="Times New Roman"/>
          <w:color w:val="610B4B"/>
          <w:sz w:val="28"/>
          <w:szCs w:val="28"/>
        </w:rPr>
      </w:pPr>
      <w:r w:rsidRPr="00A846F4">
        <w:rPr>
          <w:rFonts w:ascii="Times New Roman" w:hAnsi="Times New Roman" w:cs="Times New Roman"/>
          <w:b/>
          <w:bCs/>
          <w:color w:val="610B4B"/>
          <w:sz w:val="28"/>
          <w:szCs w:val="28"/>
        </w:rPr>
        <w:t>3) Create the JSP file</w:t>
      </w:r>
    </w:p>
    <w:p w14:paraId="1EA499A1"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t xml:space="preserve">Let's use the tag in our </w:t>
      </w:r>
      <w:proofErr w:type="spellStart"/>
      <w:r w:rsidRPr="00A846F4">
        <w:rPr>
          <w:color w:val="333333"/>
          <w:sz w:val="28"/>
          <w:szCs w:val="28"/>
        </w:rPr>
        <w:t>jsp</w:t>
      </w:r>
      <w:proofErr w:type="spellEnd"/>
      <w:r w:rsidRPr="00A846F4">
        <w:rPr>
          <w:color w:val="333333"/>
          <w:sz w:val="28"/>
          <w:szCs w:val="28"/>
        </w:rPr>
        <w:t xml:space="preserve"> file. Here, we are specifying the path of </w:t>
      </w:r>
      <w:proofErr w:type="spellStart"/>
      <w:r w:rsidRPr="00A846F4">
        <w:rPr>
          <w:color w:val="333333"/>
          <w:sz w:val="28"/>
          <w:szCs w:val="28"/>
        </w:rPr>
        <w:t>tld</w:t>
      </w:r>
      <w:proofErr w:type="spellEnd"/>
      <w:r w:rsidRPr="00A846F4">
        <w:rPr>
          <w:color w:val="333333"/>
          <w:sz w:val="28"/>
          <w:szCs w:val="28"/>
        </w:rPr>
        <w:t xml:space="preserve"> file directly. But it is recommended to use the </w:t>
      </w:r>
      <w:proofErr w:type="spellStart"/>
      <w:r w:rsidRPr="00A846F4">
        <w:rPr>
          <w:color w:val="333333"/>
          <w:sz w:val="28"/>
          <w:szCs w:val="28"/>
        </w:rPr>
        <w:t>uri</w:t>
      </w:r>
      <w:proofErr w:type="spellEnd"/>
      <w:r w:rsidRPr="00A846F4">
        <w:rPr>
          <w:color w:val="333333"/>
          <w:sz w:val="28"/>
          <w:szCs w:val="28"/>
        </w:rPr>
        <w:t xml:space="preserve"> name instead of full path of </w:t>
      </w:r>
      <w:proofErr w:type="spellStart"/>
      <w:r w:rsidRPr="00A846F4">
        <w:rPr>
          <w:color w:val="333333"/>
          <w:sz w:val="28"/>
          <w:szCs w:val="28"/>
        </w:rPr>
        <w:t>tld</w:t>
      </w:r>
      <w:proofErr w:type="spellEnd"/>
      <w:r w:rsidRPr="00A846F4">
        <w:rPr>
          <w:color w:val="333333"/>
          <w:sz w:val="28"/>
          <w:szCs w:val="28"/>
        </w:rPr>
        <w:t xml:space="preserve"> file. We will learn about </w:t>
      </w:r>
      <w:proofErr w:type="spellStart"/>
      <w:r w:rsidRPr="00A846F4">
        <w:rPr>
          <w:color w:val="333333"/>
          <w:sz w:val="28"/>
          <w:szCs w:val="28"/>
        </w:rPr>
        <w:t>uri</w:t>
      </w:r>
      <w:proofErr w:type="spellEnd"/>
      <w:r w:rsidRPr="00A846F4">
        <w:rPr>
          <w:color w:val="333333"/>
          <w:sz w:val="28"/>
          <w:szCs w:val="28"/>
        </w:rPr>
        <w:t xml:space="preserve"> later.</w:t>
      </w:r>
    </w:p>
    <w:p w14:paraId="2BA68A02" w14:textId="77777777" w:rsidR="00B46BC8" w:rsidRPr="00A846F4" w:rsidRDefault="00B46BC8" w:rsidP="00B46BC8">
      <w:pPr>
        <w:pStyle w:val="NormalWeb"/>
        <w:shd w:val="clear" w:color="auto" w:fill="FFFFFF"/>
        <w:jc w:val="both"/>
        <w:rPr>
          <w:color w:val="333333"/>
          <w:sz w:val="28"/>
          <w:szCs w:val="28"/>
        </w:rPr>
      </w:pPr>
      <w:r w:rsidRPr="00A846F4">
        <w:rPr>
          <w:color w:val="333333"/>
          <w:sz w:val="28"/>
          <w:szCs w:val="28"/>
        </w:rPr>
        <w:t>It uses </w:t>
      </w:r>
      <w:proofErr w:type="spellStart"/>
      <w:r w:rsidRPr="00A846F4">
        <w:rPr>
          <w:b/>
          <w:bCs/>
          <w:color w:val="333333"/>
          <w:sz w:val="28"/>
          <w:szCs w:val="28"/>
        </w:rPr>
        <w:t>taglib</w:t>
      </w:r>
      <w:proofErr w:type="spellEnd"/>
      <w:r w:rsidRPr="00A846F4">
        <w:rPr>
          <w:color w:val="333333"/>
          <w:sz w:val="28"/>
          <w:szCs w:val="28"/>
        </w:rPr>
        <w:t xml:space="preserve"> directive to use the tags defined in the </w:t>
      </w:r>
      <w:proofErr w:type="spellStart"/>
      <w:r w:rsidRPr="00A846F4">
        <w:rPr>
          <w:color w:val="333333"/>
          <w:sz w:val="28"/>
          <w:szCs w:val="28"/>
        </w:rPr>
        <w:t>tld</w:t>
      </w:r>
      <w:proofErr w:type="spellEnd"/>
      <w:r w:rsidRPr="00A846F4">
        <w:rPr>
          <w:color w:val="333333"/>
          <w:sz w:val="28"/>
          <w:szCs w:val="28"/>
        </w:rPr>
        <w:t xml:space="preserve"> file.</w:t>
      </w:r>
    </w:p>
    <w:p w14:paraId="2F09445F" w14:textId="77777777" w:rsidR="00B46BC8" w:rsidRPr="00A846F4" w:rsidRDefault="00B46BC8" w:rsidP="00B46BC8">
      <w:pPr>
        <w:shd w:val="clear" w:color="auto" w:fill="FFFFFF"/>
        <w:jc w:val="both"/>
        <w:rPr>
          <w:rFonts w:ascii="Times New Roman" w:hAnsi="Times New Roman" w:cs="Times New Roman"/>
          <w:i/>
          <w:iCs/>
          <w:color w:val="333333"/>
          <w:sz w:val="28"/>
          <w:szCs w:val="28"/>
        </w:rPr>
      </w:pPr>
      <w:r w:rsidRPr="00A846F4">
        <w:rPr>
          <w:rFonts w:ascii="Times New Roman" w:hAnsi="Times New Roman" w:cs="Times New Roman"/>
          <w:i/>
          <w:iCs/>
          <w:color w:val="333333"/>
          <w:sz w:val="28"/>
          <w:szCs w:val="28"/>
        </w:rPr>
        <w:t xml:space="preserve">File: </w:t>
      </w:r>
      <w:proofErr w:type="spellStart"/>
      <w:r w:rsidRPr="00A846F4">
        <w:rPr>
          <w:rFonts w:ascii="Times New Roman" w:hAnsi="Times New Roman" w:cs="Times New Roman"/>
          <w:i/>
          <w:iCs/>
          <w:color w:val="333333"/>
          <w:sz w:val="28"/>
          <w:szCs w:val="28"/>
        </w:rPr>
        <w:t>index.jsp</w:t>
      </w:r>
      <w:proofErr w:type="spellEnd"/>
    </w:p>
    <w:p w14:paraId="1190BB98" w14:textId="77777777" w:rsidR="00B46BC8" w:rsidRPr="00A846F4" w:rsidRDefault="00B46BC8" w:rsidP="00B46BC8">
      <w:pPr>
        <w:pStyle w:val="alt"/>
        <w:numPr>
          <w:ilvl w:val="0"/>
          <w:numId w:val="7"/>
        </w:numPr>
        <w:spacing w:before="0" w:beforeAutospacing="0" w:after="0" w:afterAutospacing="0" w:line="375" w:lineRule="atLeast"/>
        <w:jc w:val="both"/>
        <w:rPr>
          <w:color w:val="000000"/>
          <w:sz w:val="28"/>
          <w:szCs w:val="28"/>
        </w:rPr>
      </w:pPr>
      <w:r w:rsidRPr="00A846F4">
        <w:rPr>
          <w:color w:val="000000"/>
          <w:sz w:val="28"/>
          <w:szCs w:val="28"/>
          <w:bdr w:val="none" w:sz="0" w:space="0" w:color="auto" w:frame="1"/>
        </w:rPr>
        <w:t>&lt;%@ </w:t>
      </w:r>
      <w:proofErr w:type="spellStart"/>
      <w:r w:rsidRPr="00A846F4">
        <w:rPr>
          <w:color w:val="000000"/>
          <w:sz w:val="28"/>
          <w:szCs w:val="28"/>
          <w:bdr w:val="none" w:sz="0" w:space="0" w:color="auto" w:frame="1"/>
        </w:rPr>
        <w:t>taglib</w:t>
      </w:r>
      <w:proofErr w:type="spellEnd"/>
      <w:r w:rsidRPr="00A846F4">
        <w:rPr>
          <w:color w:val="000000"/>
          <w:sz w:val="28"/>
          <w:szCs w:val="28"/>
          <w:bdr w:val="none" w:sz="0" w:space="0" w:color="auto" w:frame="1"/>
        </w:rPr>
        <w:t> </w:t>
      </w:r>
      <w:proofErr w:type="spellStart"/>
      <w:r w:rsidRPr="00A846F4">
        <w:rPr>
          <w:color w:val="000000"/>
          <w:sz w:val="28"/>
          <w:szCs w:val="28"/>
          <w:bdr w:val="none" w:sz="0" w:space="0" w:color="auto" w:frame="1"/>
        </w:rPr>
        <w:t>uri</w:t>
      </w:r>
      <w:proofErr w:type="spellEnd"/>
      <w:r w:rsidRPr="00A846F4">
        <w:rPr>
          <w:color w:val="000000"/>
          <w:sz w:val="28"/>
          <w:szCs w:val="28"/>
          <w:bdr w:val="none" w:sz="0" w:space="0" w:color="auto" w:frame="1"/>
        </w:rPr>
        <w:t>=</w:t>
      </w:r>
      <w:r w:rsidRPr="00A846F4">
        <w:rPr>
          <w:rStyle w:val="string"/>
          <w:color w:val="0000FF"/>
          <w:sz w:val="28"/>
          <w:szCs w:val="28"/>
          <w:bdr w:val="none" w:sz="0" w:space="0" w:color="auto" w:frame="1"/>
        </w:rPr>
        <w:t>"WEB-INF/</w:t>
      </w:r>
      <w:proofErr w:type="spellStart"/>
      <w:r w:rsidRPr="00A846F4">
        <w:rPr>
          <w:rStyle w:val="string"/>
          <w:color w:val="0000FF"/>
          <w:sz w:val="28"/>
          <w:szCs w:val="28"/>
          <w:bdr w:val="none" w:sz="0" w:space="0" w:color="auto" w:frame="1"/>
        </w:rPr>
        <w:t>mytags.tld</w:t>
      </w:r>
      <w:proofErr w:type="spellEnd"/>
      <w:r w:rsidRPr="00A846F4">
        <w:rPr>
          <w:rStyle w:val="string"/>
          <w:color w:val="0000FF"/>
          <w:sz w:val="28"/>
          <w:szCs w:val="28"/>
          <w:bdr w:val="none" w:sz="0" w:space="0" w:color="auto" w:frame="1"/>
        </w:rPr>
        <w:t>"</w:t>
      </w:r>
      <w:r w:rsidRPr="00A846F4">
        <w:rPr>
          <w:color w:val="000000"/>
          <w:sz w:val="28"/>
          <w:szCs w:val="28"/>
          <w:bdr w:val="none" w:sz="0" w:space="0" w:color="auto" w:frame="1"/>
        </w:rPr>
        <w:t> prefix=</w:t>
      </w:r>
      <w:r w:rsidRPr="00A846F4">
        <w:rPr>
          <w:rStyle w:val="string"/>
          <w:color w:val="0000FF"/>
          <w:sz w:val="28"/>
          <w:szCs w:val="28"/>
          <w:bdr w:val="none" w:sz="0" w:space="0" w:color="auto" w:frame="1"/>
        </w:rPr>
        <w:t>"m"</w:t>
      </w:r>
      <w:r w:rsidRPr="00A846F4">
        <w:rPr>
          <w:color w:val="000000"/>
          <w:sz w:val="28"/>
          <w:szCs w:val="28"/>
          <w:bdr w:val="none" w:sz="0" w:space="0" w:color="auto" w:frame="1"/>
        </w:rPr>
        <w:t> %&gt;  </w:t>
      </w:r>
    </w:p>
    <w:p w14:paraId="787969D7" w14:textId="77777777" w:rsidR="00B46BC8" w:rsidRPr="00A846F4" w:rsidRDefault="00B46BC8" w:rsidP="00B46BC8">
      <w:pPr>
        <w:numPr>
          <w:ilvl w:val="0"/>
          <w:numId w:val="7"/>
        </w:numPr>
        <w:spacing w:after="0" w:line="375" w:lineRule="atLeast"/>
        <w:jc w:val="both"/>
        <w:rPr>
          <w:rFonts w:ascii="Times New Roman" w:hAnsi="Times New Roman" w:cs="Times New Roman"/>
          <w:color w:val="000000"/>
          <w:sz w:val="28"/>
          <w:szCs w:val="28"/>
        </w:rPr>
      </w:pPr>
      <w:r w:rsidRPr="00A846F4">
        <w:rPr>
          <w:rFonts w:ascii="Times New Roman" w:hAnsi="Times New Roman" w:cs="Times New Roman"/>
          <w:color w:val="000000"/>
          <w:sz w:val="28"/>
          <w:szCs w:val="28"/>
          <w:bdr w:val="none" w:sz="0" w:space="0" w:color="auto" w:frame="1"/>
        </w:rPr>
        <w:t>Current Date and Time is: &lt;</w:t>
      </w:r>
      <w:proofErr w:type="spellStart"/>
      <w:proofErr w:type="gramStart"/>
      <w:r w:rsidRPr="00A846F4">
        <w:rPr>
          <w:rFonts w:ascii="Times New Roman" w:hAnsi="Times New Roman" w:cs="Times New Roman"/>
          <w:color w:val="000000"/>
          <w:sz w:val="28"/>
          <w:szCs w:val="28"/>
          <w:bdr w:val="none" w:sz="0" w:space="0" w:color="auto" w:frame="1"/>
        </w:rPr>
        <w:t>m:today</w:t>
      </w:r>
      <w:proofErr w:type="spellEnd"/>
      <w:proofErr w:type="gramEnd"/>
      <w:r w:rsidRPr="00A846F4">
        <w:rPr>
          <w:rFonts w:ascii="Times New Roman" w:hAnsi="Times New Roman" w:cs="Times New Roman"/>
          <w:color w:val="000000"/>
          <w:sz w:val="28"/>
          <w:szCs w:val="28"/>
          <w:bdr w:val="none" w:sz="0" w:space="0" w:color="auto" w:frame="1"/>
        </w:rPr>
        <w:t>/&gt;  </w:t>
      </w:r>
    </w:p>
    <w:p w14:paraId="64DE6313" w14:textId="77777777" w:rsidR="00B46BC8" w:rsidRPr="00A846F4" w:rsidRDefault="00B46BC8" w:rsidP="00B46BC8">
      <w:pPr>
        <w:shd w:val="clear" w:color="auto" w:fill="FFFFFF"/>
        <w:spacing w:line="240" w:lineRule="auto"/>
        <w:jc w:val="both"/>
        <w:rPr>
          <w:rFonts w:ascii="Times New Roman" w:hAnsi="Times New Roman" w:cs="Times New Roman"/>
          <w:color w:val="333333"/>
          <w:sz w:val="28"/>
          <w:szCs w:val="28"/>
        </w:rPr>
      </w:pPr>
      <w:hyperlink r:id="rId66" w:history="1">
        <w:r w:rsidRPr="00A846F4">
          <w:rPr>
            <w:rStyle w:val="Hyperlink"/>
            <w:rFonts w:ascii="Times New Roman" w:hAnsi="Times New Roman" w:cs="Times New Roman"/>
            <w:color w:val="FF0000"/>
            <w:sz w:val="28"/>
            <w:szCs w:val="28"/>
          </w:rPr>
          <w:t>download this example</w:t>
        </w:r>
      </w:hyperlink>
    </w:p>
    <w:p w14:paraId="428BC76A" w14:textId="77777777" w:rsidR="00B46BC8" w:rsidRPr="00A846F4" w:rsidRDefault="00B46BC8" w:rsidP="00B46BC8">
      <w:pPr>
        <w:rPr>
          <w:rFonts w:ascii="Times New Roman" w:hAnsi="Times New Roman" w:cs="Times New Roman"/>
          <w:sz w:val="28"/>
          <w:szCs w:val="28"/>
        </w:rPr>
      </w:pPr>
      <w:r w:rsidRPr="00A846F4">
        <w:rPr>
          <w:rFonts w:ascii="Times New Roman" w:hAnsi="Times New Roman" w:cs="Times New Roman"/>
          <w:sz w:val="28"/>
          <w:szCs w:val="28"/>
        </w:rPr>
        <w:pict w14:anchorId="654F2F53">
          <v:rect id="_x0000_i1033" style="width:0;height:.75pt" o:hralign="left" o:hrstd="t" o:hrnoshade="t" o:hr="t" fillcolor="#d4d4d4" stroked="f"/>
        </w:pict>
      </w:r>
    </w:p>
    <w:p w14:paraId="076DFC7C" w14:textId="77777777" w:rsidR="00B46BC8" w:rsidRPr="00A846F4" w:rsidRDefault="00B46BC8" w:rsidP="00B46BC8">
      <w:pPr>
        <w:pStyle w:val="Heading4"/>
        <w:shd w:val="clear" w:color="auto" w:fill="FFFFFF"/>
        <w:jc w:val="both"/>
        <w:rPr>
          <w:rFonts w:ascii="Times New Roman" w:hAnsi="Times New Roman" w:cs="Times New Roman"/>
          <w:color w:val="610B4B"/>
          <w:sz w:val="28"/>
          <w:szCs w:val="28"/>
        </w:rPr>
      </w:pPr>
      <w:r w:rsidRPr="00A846F4">
        <w:rPr>
          <w:rFonts w:ascii="Times New Roman" w:hAnsi="Times New Roman" w:cs="Times New Roman"/>
          <w:b/>
          <w:bCs/>
          <w:color w:val="610B4B"/>
          <w:sz w:val="28"/>
          <w:szCs w:val="28"/>
        </w:rPr>
        <w:lastRenderedPageBreak/>
        <w:t>Output</w:t>
      </w:r>
    </w:p>
    <w:p w14:paraId="1D0DE834" w14:textId="1A158E22" w:rsidR="00B46BC8" w:rsidRPr="00A846F4" w:rsidRDefault="00B46BC8" w:rsidP="00B46BC8">
      <w:pPr>
        <w:rPr>
          <w:rFonts w:ascii="Times New Roman" w:hAnsi="Times New Roman" w:cs="Times New Roman"/>
          <w:b/>
          <w:bCs/>
          <w:sz w:val="28"/>
          <w:szCs w:val="28"/>
        </w:rPr>
      </w:pPr>
      <w:r w:rsidRPr="00A846F4">
        <w:rPr>
          <w:rFonts w:ascii="Times New Roman" w:hAnsi="Times New Roman" w:cs="Times New Roman"/>
          <w:noProof/>
          <w:sz w:val="28"/>
          <w:szCs w:val="28"/>
        </w:rPr>
        <w:drawing>
          <wp:inline distT="0" distB="0" distL="0" distR="0" wp14:anchorId="29D77439" wp14:editId="28ECA8D4">
            <wp:extent cx="5257800" cy="3794760"/>
            <wp:effectExtent l="0" t="0" r="0" b="0"/>
            <wp:docPr id="1831519639" name="Picture 1" descr="output of jsp custom ta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of jsp custom tag examp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57800" cy="3794760"/>
                    </a:xfrm>
                    <a:prstGeom prst="rect">
                      <a:avLst/>
                    </a:prstGeom>
                    <a:noFill/>
                    <a:ln>
                      <a:noFill/>
                    </a:ln>
                  </pic:spPr>
                </pic:pic>
              </a:graphicData>
            </a:graphic>
          </wp:inline>
        </w:drawing>
      </w:r>
    </w:p>
    <w:sectPr w:rsidR="00B46BC8" w:rsidRPr="00A8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5441"/>
      </v:shape>
    </w:pict>
  </w:numPicBullet>
  <w:abstractNum w:abstractNumId="0" w15:restartNumberingAfterBreak="0">
    <w:nsid w:val="04A018AF"/>
    <w:multiLevelType w:val="multilevel"/>
    <w:tmpl w:val="4572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4011"/>
    <w:multiLevelType w:val="hybridMultilevel"/>
    <w:tmpl w:val="BC38345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6F0173"/>
    <w:multiLevelType w:val="multilevel"/>
    <w:tmpl w:val="872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3838"/>
    <w:multiLevelType w:val="multilevel"/>
    <w:tmpl w:val="01A4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E0CB4"/>
    <w:multiLevelType w:val="multilevel"/>
    <w:tmpl w:val="20DA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764C8"/>
    <w:multiLevelType w:val="multilevel"/>
    <w:tmpl w:val="35F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27A0C"/>
    <w:multiLevelType w:val="hybridMultilevel"/>
    <w:tmpl w:val="C4F6B5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D6988"/>
    <w:multiLevelType w:val="multilevel"/>
    <w:tmpl w:val="CAD4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F122CD"/>
    <w:multiLevelType w:val="multilevel"/>
    <w:tmpl w:val="BBCA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2247">
    <w:abstractNumId w:val="3"/>
  </w:num>
  <w:num w:numId="2" w16cid:durableId="748162979">
    <w:abstractNumId w:val="8"/>
  </w:num>
  <w:num w:numId="3" w16cid:durableId="502550149">
    <w:abstractNumId w:val="2"/>
  </w:num>
  <w:num w:numId="4" w16cid:durableId="156851683">
    <w:abstractNumId w:val="7"/>
  </w:num>
  <w:num w:numId="5" w16cid:durableId="291401189">
    <w:abstractNumId w:val="0"/>
  </w:num>
  <w:num w:numId="6" w16cid:durableId="858662964">
    <w:abstractNumId w:val="5"/>
  </w:num>
  <w:num w:numId="7" w16cid:durableId="278535672">
    <w:abstractNumId w:val="4"/>
  </w:num>
  <w:num w:numId="8" w16cid:durableId="397750747">
    <w:abstractNumId w:val="6"/>
  </w:num>
  <w:num w:numId="9" w16cid:durableId="22021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D0"/>
    <w:rsid w:val="00260BDC"/>
    <w:rsid w:val="003C52BE"/>
    <w:rsid w:val="0046795C"/>
    <w:rsid w:val="00671AD0"/>
    <w:rsid w:val="0074696C"/>
    <w:rsid w:val="0079133F"/>
    <w:rsid w:val="0096365B"/>
    <w:rsid w:val="009C089E"/>
    <w:rsid w:val="00A846F4"/>
    <w:rsid w:val="00B46BC8"/>
    <w:rsid w:val="00D26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2DD5"/>
  <w15:chartTrackingRefBased/>
  <w15:docId w15:val="{D5A8C166-F1E6-4BCB-8EFA-891403AE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1A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AD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71A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71AD0"/>
    <w:rPr>
      <w:color w:val="0000FF"/>
      <w:u w:val="single"/>
    </w:rPr>
  </w:style>
  <w:style w:type="paragraph" w:styleId="HTMLPreformatted">
    <w:name w:val="HTML Preformatted"/>
    <w:basedOn w:val="Normal"/>
    <w:link w:val="HTMLPreformattedChar"/>
    <w:uiPriority w:val="99"/>
    <w:semiHidden/>
    <w:unhideWhenUsed/>
    <w:rsid w:val="0067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1AD0"/>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46795C"/>
  </w:style>
  <w:style w:type="character" w:customStyle="1" w:styleId="pln">
    <w:name w:val="pln"/>
    <w:basedOn w:val="DefaultParagraphFont"/>
    <w:rsid w:val="0046795C"/>
  </w:style>
  <w:style w:type="character" w:customStyle="1" w:styleId="pun">
    <w:name w:val="pun"/>
    <w:basedOn w:val="DefaultParagraphFont"/>
    <w:rsid w:val="0046795C"/>
  </w:style>
  <w:style w:type="character" w:customStyle="1" w:styleId="typ">
    <w:name w:val="typ"/>
    <w:basedOn w:val="DefaultParagraphFont"/>
    <w:rsid w:val="0046795C"/>
  </w:style>
  <w:style w:type="character" w:customStyle="1" w:styleId="str">
    <w:name w:val="str"/>
    <w:basedOn w:val="DefaultParagraphFont"/>
    <w:rsid w:val="0046795C"/>
  </w:style>
  <w:style w:type="character" w:customStyle="1" w:styleId="tag">
    <w:name w:val="tag"/>
    <w:basedOn w:val="DefaultParagraphFont"/>
    <w:rsid w:val="0046795C"/>
  </w:style>
  <w:style w:type="character" w:customStyle="1" w:styleId="com">
    <w:name w:val="com"/>
    <w:basedOn w:val="DefaultParagraphFont"/>
    <w:rsid w:val="0046795C"/>
  </w:style>
  <w:style w:type="character" w:customStyle="1" w:styleId="atn">
    <w:name w:val="atn"/>
    <w:basedOn w:val="DefaultParagraphFont"/>
    <w:rsid w:val="0046795C"/>
  </w:style>
  <w:style w:type="character" w:customStyle="1" w:styleId="atv">
    <w:name w:val="atv"/>
    <w:basedOn w:val="DefaultParagraphFont"/>
    <w:rsid w:val="0046795C"/>
  </w:style>
  <w:style w:type="character" w:customStyle="1" w:styleId="Heading4Char">
    <w:name w:val="Heading 4 Char"/>
    <w:basedOn w:val="DefaultParagraphFont"/>
    <w:link w:val="Heading4"/>
    <w:uiPriority w:val="9"/>
    <w:semiHidden/>
    <w:rsid w:val="009C089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46B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6BC8"/>
    <w:rPr>
      <w:b/>
      <w:bCs/>
    </w:rPr>
  </w:style>
  <w:style w:type="character" w:customStyle="1" w:styleId="vjs-control-text">
    <w:name w:val="vjs-control-text"/>
    <w:basedOn w:val="DefaultParagraphFont"/>
    <w:rsid w:val="00B46BC8"/>
  </w:style>
  <w:style w:type="character" w:customStyle="1" w:styleId="vjs-current-time-display">
    <w:name w:val="vjs-current-time-display"/>
    <w:basedOn w:val="DefaultParagraphFont"/>
    <w:rsid w:val="00B46BC8"/>
  </w:style>
  <w:style w:type="character" w:customStyle="1" w:styleId="vjs-duration-display">
    <w:name w:val="vjs-duration-display"/>
    <w:basedOn w:val="DefaultParagraphFont"/>
    <w:rsid w:val="00B46BC8"/>
  </w:style>
  <w:style w:type="character" w:customStyle="1" w:styleId="vjs-control-text-loaded-percentage">
    <w:name w:val="vjs-control-text-loaded-percentage"/>
    <w:basedOn w:val="DefaultParagraphFont"/>
    <w:rsid w:val="00B46BC8"/>
  </w:style>
  <w:style w:type="paragraph" w:customStyle="1" w:styleId="alt">
    <w:name w:val="alt"/>
    <w:basedOn w:val="Normal"/>
    <w:rsid w:val="00B46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46BC8"/>
  </w:style>
  <w:style w:type="character" w:customStyle="1" w:styleId="comment">
    <w:name w:val="comment"/>
    <w:basedOn w:val="DefaultParagraphFont"/>
    <w:rsid w:val="00B46BC8"/>
  </w:style>
  <w:style w:type="character" w:customStyle="1" w:styleId="tag-name">
    <w:name w:val="tag-name"/>
    <w:basedOn w:val="DefaultParagraphFont"/>
    <w:rsid w:val="00B46BC8"/>
  </w:style>
  <w:style w:type="character" w:customStyle="1" w:styleId="attribute">
    <w:name w:val="attribute"/>
    <w:basedOn w:val="DefaultParagraphFont"/>
    <w:rsid w:val="00B46BC8"/>
  </w:style>
  <w:style w:type="character" w:customStyle="1" w:styleId="attribute-value">
    <w:name w:val="attribute-value"/>
    <w:basedOn w:val="DefaultParagraphFont"/>
    <w:rsid w:val="00B46BC8"/>
  </w:style>
  <w:style w:type="character" w:customStyle="1" w:styleId="string">
    <w:name w:val="string"/>
    <w:basedOn w:val="DefaultParagraphFont"/>
    <w:rsid w:val="00B46BC8"/>
  </w:style>
  <w:style w:type="paragraph" w:styleId="ListParagraph">
    <w:name w:val="List Paragraph"/>
    <w:basedOn w:val="Normal"/>
    <w:uiPriority w:val="34"/>
    <w:qFormat/>
    <w:rsid w:val="0079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3517">
      <w:bodyDiv w:val="1"/>
      <w:marLeft w:val="0"/>
      <w:marRight w:val="0"/>
      <w:marTop w:val="0"/>
      <w:marBottom w:val="0"/>
      <w:divBdr>
        <w:top w:val="none" w:sz="0" w:space="0" w:color="auto"/>
        <w:left w:val="none" w:sz="0" w:space="0" w:color="auto"/>
        <w:bottom w:val="none" w:sz="0" w:space="0" w:color="auto"/>
        <w:right w:val="none" w:sz="0" w:space="0" w:color="auto"/>
      </w:divBdr>
    </w:div>
    <w:div w:id="782725580">
      <w:bodyDiv w:val="1"/>
      <w:marLeft w:val="0"/>
      <w:marRight w:val="0"/>
      <w:marTop w:val="0"/>
      <w:marBottom w:val="0"/>
      <w:divBdr>
        <w:top w:val="none" w:sz="0" w:space="0" w:color="auto"/>
        <w:left w:val="none" w:sz="0" w:space="0" w:color="auto"/>
        <w:bottom w:val="none" w:sz="0" w:space="0" w:color="auto"/>
        <w:right w:val="none" w:sz="0" w:space="0" w:color="auto"/>
      </w:divBdr>
    </w:div>
    <w:div w:id="910239394">
      <w:bodyDiv w:val="1"/>
      <w:marLeft w:val="0"/>
      <w:marRight w:val="0"/>
      <w:marTop w:val="0"/>
      <w:marBottom w:val="0"/>
      <w:divBdr>
        <w:top w:val="none" w:sz="0" w:space="0" w:color="auto"/>
        <w:left w:val="none" w:sz="0" w:space="0" w:color="auto"/>
        <w:bottom w:val="none" w:sz="0" w:space="0" w:color="auto"/>
        <w:right w:val="none" w:sz="0" w:space="0" w:color="auto"/>
      </w:divBdr>
      <w:divsChild>
        <w:div w:id="1121995643">
          <w:marLeft w:val="0"/>
          <w:marRight w:val="0"/>
          <w:marTop w:val="0"/>
          <w:marBottom w:val="0"/>
          <w:divBdr>
            <w:top w:val="none" w:sz="0" w:space="0" w:color="auto"/>
            <w:left w:val="none" w:sz="0" w:space="0" w:color="auto"/>
            <w:bottom w:val="none" w:sz="0" w:space="0" w:color="auto"/>
            <w:right w:val="none" w:sz="0" w:space="0" w:color="auto"/>
          </w:divBdr>
        </w:div>
        <w:div w:id="1820918769">
          <w:marLeft w:val="911"/>
          <w:marRight w:val="0"/>
          <w:marTop w:val="0"/>
          <w:marBottom w:val="240"/>
          <w:divBdr>
            <w:top w:val="none" w:sz="0" w:space="0" w:color="auto"/>
            <w:left w:val="none" w:sz="0" w:space="0" w:color="auto"/>
            <w:bottom w:val="none" w:sz="0" w:space="0" w:color="auto"/>
            <w:right w:val="none" w:sz="0" w:space="0" w:color="auto"/>
          </w:divBdr>
          <w:divsChild>
            <w:div w:id="1284070543">
              <w:marLeft w:val="0"/>
              <w:marRight w:val="0"/>
              <w:marTop w:val="0"/>
              <w:marBottom w:val="0"/>
              <w:divBdr>
                <w:top w:val="none" w:sz="0" w:space="0" w:color="auto"/>
                <w:left w:val="none" w:sz="0" w:space="0" w:color="auto"/>
                <w:bottom w:val="none" w:sz="0" w:space="0" w:color="auto"/>
                <w:right w:val="none" w:sz="0" w:space="0" w:color="auto"/>
              </w:divBdr>
            </w:div>
            <w:div w:id="2047483128">
              <w:marLeft w:val="0"/>
              <w:marRight w:val="0"/>
              <w:marTop w:val="0"/>
              <w:marBottom w:val="0"/>
              <w:divBdr>
                <w:top w:val="none" w:sz="0" w:space="0" w:color="auto"/>
                <w:left w:val="none" w:sz="0" w:space="0" w:color="auto"/>
                <w:bottom w:val="none" w:sz="0" w:space="0" w:color="auto"/>
                <w:right w:val="none" w:sz="0" w:space="0" w:color="auto"/>
              </w:divBdr>
            </w:div>
            <w:div w:id="1838035010">
              <w:marLeft w:val="0"/>
              <w:marRight w:val="0"/>
              <w:marTop w:val="0"/>
              <w:marBottom w:val="0"/>
              <w:divBdr>
                <w:top w:val="none" w:sz="0" w:space="0" w:color="auto"/>
                <w:left w:val="none" w:sz="0" w:space="0" w:color="auto"/>
                <w:bottom w:val="none" w:sz="0" w:space="0" w:color="auto"/>
                <w:right w:val="none" w:sz="0" w:space="0" w:color="auto"/>
              </w:divBdr>
            </w:div>
          </w:divsChild>
        </w:div>
        <w:div w:id="1638219902">
          <w:marLeft w:val="911"/>
          <w:marRight w:val="0"/>
          <w:marTop w:val="0"/>
          <w:marBottom w:val="240"/>
          <w:divBdr>
            <w:top w:val="none" w:sz="0" w:space="0" w:color="auto"/>
            <w:left w:val="none" w:sz="0" w:space="0" w:color="auto"/>
            <w:bottom w:val="none" w:sz="0" w:space="0" w:color="auto"/>
            <w:right w:val="none" w:sz="0" w:space="0" w:color="auto"/>
          </w:divBdr>
          <w:divsChild>
            <w:div w:id="774206438">
              <w:marLeft w:val="0"/>
              <w:marRight w:val="0"/>
              <w:marTop w:val="0"/>
              <w:marBottom w:val="0"/>
              <w:divBdr>
                <w:top w:val="none" w:sz="0" w:space="0" w:color="auto"/>
                <w:left w:val="none" w:sz="0" w:space="0" w:color="auto"/>
                <w:bottom w:val="none" w:sz="0" w:space="0" w:color="auto"/>
                <w:right w:val="none" w:sz="0" w:space="0" w:color="auto"/>
              </w:divBdr>
            </w:div>
          </w:divsChild>
        </w:div>
        <w:div w:id="809860142">
          <w:marLeft w:val="0"/>
          <w:marRight w:val="0"/>
          <w:marTop w:val="0"/>
          <w:marBottom w:val="0"/>
          <w:divBdr>
            <w:top w:val="none" w:sz="0" w:space="0" w:color="auto"/>
            <w:left w:val="none" w:sz="0" w:space="0" w:color="auto"/>
            <w:bottom w:val="none" w:sz="0" w:space="0" w:color="auto"/>
            <w:right w:val="none" w:sz="0" w:space="0" w:color="auto"/>
          </w:divBdr>
        </w:div>
        <w:div w:id="302975598">
          <w:marLeft w:val="0"/>
          <w:marRight w:val="0"/>
          <w:marTop w:val="0"/>
          <w:marBottom w:val="0"/>
          <w:divBdr>
            <w:top w:val="none" w:sz="0" w:space="0" w:color="auto"/>
            <w:left w:val="none" w:sz="0" w:space="0" w:color="auto"/>
            <w:bottom w:val="none" w:sz="0" w:space="0" w:color="auto"/>
            <w:right w:val="none" w:sz="0" w:space="0" w:color="auto"/>
          </w:divBdr>
        </w:div>
        <w:div w:id="781146278">
          <w:marLeft w:val="0"/>
          <w:marRight w:val="0"/>
          <w:marTop w:val="0"/>
          <w:marBottom w:val="0"/>
          <w:divBdr>
            <w:top w:val="none" w:sz="0" w:space="0" w:color="auto"/>
            <w:left w:val="none" w:sz="0" w:space="0" w:color="auto"/>
            <w:bottom w:val="none" w:sz="0" w:space="0" w:color="auto"/>
            <w:right w:val="none" w:sz="0" w:space="0" w:color="auto"/>
          </w:divBdr>
        </w:div>
        <w:div w:id="1014260701">
          <w:marLeft w:val="456"/>
          <w:marRight w:val="0"/>
          <w:marTop w:val="240"/>
          <w:marBottom w:val="240"/>
          <w:divBdr>
            <w:top w:val="none" w:sz="0" w:space="0" w:color="auto"/>
            <w:left w:val="none" w:sz="0" w:space="0" w:color="auto"/>
            <w:bottom w:val="none" w:sz="0" w:space="0" w:color="auto"/>
            <w:right w:val="none" w:sz="0" w:space="0" w:color="auto"/>
          </w:divBdr>
        </w:div>
      </w:divsChild>
    </w:div>
    <w:div w:id="921522749">
      <w:bodyDiv w:val="1"/>
      <w:marLeft w:val="0"/>
      <w:marRight w:val="0"/>
      <w:marTop w:val="0"/>
      <w:marBottom w:val="0"/>
      <w:divBdr>
        <w:top w:val="none" w:sz="0" w:space="0" w:color="auto"/>
        <w:left w:val="none" w:sz="0" w:space="0" w:color="auto"/>
        <w:bottom w:val="none" w:sz="0" w:space="0" w:color="auto"/>
        <w:right w:val="none" w:sz="0" w:space="0" w:color="auto"/>
      </w:divBdr>
    </w:div>
    <w:div w:id="1233544820">
      <w:bodyDiv w:val="1"/>
      <w:marLeft w:val="0"/>
      <w:marRight w:val="0"/>
      <w:marTop w:val="0"/>
      <w:marBottom w:val="0"/>
      <w:divBdr>
        <w:top w:val="none" w:sz="0" w:space="0" w:color="auto"/>
        <w:left w:val="none" w:sz="0" w:space="0" w:color="auto"/>
        <w:bottom w:val="none" w:sz="0" w:space="0" w:color="auto"/>
        <w:right w:val="none" w:sz="0" w:space="0" w:color="auto"/>
      </w:divBdr>
      <w:divsChild>
        <w:div w:id="1128275503">
          <w:marLeft w:val="0"/>
          <w:marRight w:val="0"/>
          <w:marTop w:val="150"/>
          <w:marBottom w:val="150"/>
          <w:divBdr>
            <w:top w:val="none" w:sz="0" w:space="0" w:color="auto"/>
            <w:left w:val="none" w:sz="0" w:space="0" w:color="auto"/>
            <w:bottom w:val="none" w:sz="0" w:space="0" w:color="auto"/>
            <w:right w:val="none" w:sz="0" w:space="0" w:color="auto"/>
          </w:divBdr>
          <w:divsChild>
            <w:div w:id="436678698">
              <w:marLeft w:val="0"/>
              <w:marRight w:val="0"/>
              <w:marTop w:val="100"/>
              <w:marBottom w:val="100"/>
              <w:divBdr>
                <w:top w:val="none" w:sz="0" w:space="0" w:color="auto"/>
                <w:left w:val="none" w:sz="0" w:space="0" w:color="auto"/>
                <w:bottom w:val="none" w:sz="0" w:space="0" w:color="auto"/>
                <w:right w:val="none" w:sz="0" w:space="0" w:color="auto"/>
              </w:divBdr>
              <w:divsChild>
                <w:div w:id="1703357747">
                  <w:marLeft w:val="0"/>
                  <w:marRight w:val="0"/>
                  <w:marTop w:val="0"/>
                  <w:marBottom w:val="0"/>
                  <w:divBdr>
                    <w:top w:val="none" w:sz="0" w:space="0" w:color="auto"/>
                    <w:left w:val="none" w:sz="0" w:space="0" w:color="auto"/>
                    <w:bottom w:val="none" w:sz="0" w:space="0" w:color="auto"/>
                    <w:right w:val="none" w:sz="0" w:space="0" w:color="auto"/>
                  </w:divBdr>
                  <w:divsChild>
                    <w:div w:id="2136757193">
                      <w:marLeft w:val="0"/>
                      <w:marRight w:val="0"/>
                      <w:marTop w:val="0"/>
                      <w:marBottom w:val="0"/>
                      <w:divBdr>
                        <w:top w:val="none" w:sz="0" w:space="0" w:color="auto"/>
                        <w:left w:val="none" w:sz="0" w:space="0" w:color="auto"/>
                        <w:bottom w:val="none" w:sz="0" w:space="0" w:color="auto"/>
                        <w:right w:val="none" w:sz="0" w:space="0" w:color="auto"/>
                      </w:divBdr>
                      <w:divsChild>
                        <w:div w:id="1867980935">
                          <w:marLeft w:val="0"/>
                          <w:marRight w:val="0"/>
                          <w:marTop w:val="0"/>
                          <w:marBottom w:val="0"/>
                          <w:divBdr>
                            <w:top w:val="none" w:sz="0" w:space="0" w:color="auto"/>
                            <w:left w:val="none" w:sz="0" w:space="0" w:color="auto"/>
                            <w:bottom w:val="none" w:sz="0" w:space="0" w:color="auto"/>
                            <w:right w:val="none" w:sz="0" w:space="0" w:color="auto"/>
                          </w:divBdr>
                          <w:divsChild>
                            <w:div w:id="1937975151">
                              <w:marLeft w:val="0"/>
                              <w:marRight w:val="0"/>
                              <w:marTop w:val="15"/>
                              <w:marBottom w:val="0"/>
                              <w:divBdr>
                                <w:top w:val="none" w:sz="0" w:space="0" w:color="auto"/>
                                <w:left w:val="none" w:sz="0" w:space="0" w:color="auto"/>
                                <w:bottom w:val="none" w:sz="0" w:space="0" w:color="auto"/>
                                <w:right w:val="none" w:sz="0" w:space="0" w:color="auto"/>
                              </w:divBdr>
                            </w:div>
                            <w:div w:id="1529642241">
                              <w:marLeft w:val="0"/>
                              <w:marRight w:val="0"/>
                              <w:marTop w:val="15"/>
                              <w:marBottom w:val="0"/>
                              <w:divBdr>
                                <w:top w:val="none" w:sz="0" w:space="0" w:color="auto"/>
                                <w:left w:val="none" w:sz="0" w:space="0" w:color="auto"/>
                                <w:bottom w:val="none" w:sz="0" w:space="0" w:color="auto"/>
                                <w:right w:val="none" w:sz="0" w:space="0" w:color="auto"/>
                              </w:divBdr>
                            </w:div>
                            <w:div w:id="920061540">
                              <w:marLeft w:val="0"/>
                              <w:marRight w:val="0"/>
                              <w:marTop w:val="15"/>
                              <w:marBottom w:val="0"/>
                              <w:divBdr>
                                <w:top w:val="none" w:sz="0" w:space="0" w:color="auto"/>
                                <w:left w:val="none" w:sz="0" w:space="0" w:color="auto"/>
                                <w:bottom w:val="none" w:sz="0" w:space="0" w:color="auto"/>
                                <w:right w:val="none" w:sz="0" w:space="0" w:color="auto"/>
                              </w:divBdr>
                            </w:div>
                            <w:div w:id="428887576">
                              <w:marLeft w:val="0"/>
                              <w:marRight w:val="0"/>
                              <w:marTop w:val="0"/>
                              <w:marBottom w:val="0"/>
                              <w:divBdr>
                                <w:top w:val="none" w:sz="0" w:space="0" w:color="auto"/>
                                <w:left w:val="none" w:sz="0" w:space="0" w:color="auto"/>
                                <w:bottom w:val="none" w:sz="0" w:space="0" w:color="auto"/>
                                <w:right w:val="none" w:sz="0" w:space="0" w:color="auto"/>
                              </w:divBdr>
                              <w:divsChild>
                                <w:div w:id="852957053">
                                  <w:marLeft w:val="0"/>
                                  <w:marRight w:val="0"/>
                                  <w:marTop w:val="0"/>
                                  <w:marBottom w:val="0"/>
                                  <w:divBdr>
                                    <w:top w:val="none" w:sz="0" w:space="0" w:color="auto"/>
                                    <w:left w:val="none" w:sz="0" w:space="0" w:color="auto"/>
                                    <w:bottom w:val="none" w:sz="0" w:space="0" w:color="auto"/>
                                    <w:right w:val="none" w:sz="0" w:space="0" w:color="auto"/>
                                  </w:divBdr>
                                </w:div>
                              </w:divsChild>
                            </w:div>
                            <w:div w:id="124931877">
                              <w:marLeft w:val="0"/>
                              <w:marRight w:val="0"/>
                              <w:marTop w:val="0"/>
                              <w:marBottom w:val="0"/>
                              <w:divBdr>
                                <w:top w:val="none" w:sz="0" w:space="0" w:color="auto"/>
                                <w:left w:val="none" w:sz="0" w:space="0" w:color="auto"/>
                                <w:bottom w:val="none" w:sz="0" w:space="0" w:color="auto"/>
                                <w:right w:val="none" w:sz="0" w:space="0" w:color="auto"/>
                              </w:divBdr>
                            </w:div>
                          </w:divsChild>
                        </w:div>
                        <w:div w:id="192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4399">
          <w:marLeft w:val="0"/>
          <w:marRight w:val="0"/>
          <w:marTop w:val="0"/>
          <w:marBottom w:val="120"/>
          <w:divBdr>
            <w:top w:val="single" w:sz="6" w:space="8" w:color="D5DDC6"/>
            <w:left w:val="single" w:sz="6" w:space="0" w:color="D5DDC6"/>
            <w:bottom w:val="single" w:sz="6" w:space="12" w:color="D5DDC6"/>
            <w:right w:val="single" w:sz="6" w:space="0" w:color="D5DDC6"/>
          </w:divBdr>
          <w:divsChild>
            <w:div w:id="1610359973">
              <w:marLeft w:val="0"/>
              <w:marRight w:val="0"/>
              <w:marTop w:val="120"/>
              <w:marBottom w:val="120"/>
              <w:divBdr>
                <w:top w:val="none" w:sz="0" w:space="0" w:color="auto"/>
                <w:left w:val="none" w:sz="0" w:space="0" w:color="auto"/>
                <w:bottom w:val="none" w:sz="0" w:space="0" w:color="auto"/>
                <w:right w:val="none" w:sz="0" w:space="0" w:color="auto"/>
              </w:divBdr>
            </w:div>
          </w:divsChild>
        </w:div>
        <w:div w:id="1518426727">
          <w:marLeft w:val="0"/>
          <w:marRight w:val="0"/>
          <w:marTop w:val="0"/>
          <w:marBottom w:val="120"/>
          <w:divBdr>
            <w:top w:val="single" w:sz="6" w:space="8" w:color="D5DDC6"/>
            <w:left w:val="single" w:sz="6" w:space="0" w:color="D5DDC6"/>
            <w:bottom w:val="single" w:sz="6" w:space="12" w:color="D5DDC6"/>
            <w:right w:val="single" w:sz="6" w:space="0" w:color="D5DDC6"/>
          </w:divBdr>
          <w:divsChild>
            <w:div w:id="1027683274">
              <w:marLeft w:val="0"/>
              <w:marRight w:val="0"/>
              <w:marTop w:val="120"/>
              <w:marBottom w:val="120"/>
              <w:divBdr>
                <w:top w:val="none" w:sz="0" w:space="0" w:color="auto"/>
                <w:left w:val="none" w:sz="0" w:space="0" w:color="auto"/>
                <w:bottom w:val="none" w:sz="0" w:space="0" w:color="auto"/>
                <w:right w:val="none" w:sz="0" w:space="0" w:color="auto"/>
              </w:divBdr>
            </w:div>
          </w:divsChild>
        </w:div>
        <w:div w:id="1601720688">
          <w:marLeft w:val="0"/>
          <w:marRight w:val="0"/>
          <w:marTop w:val="0"/>
          <w:marBottom w:val="120"/>
          <w:divBdr>
            <w:top w:val="single" w:sz="6" w:space="8" w:color="D5DDC6"/>
            <w:left w:val="single" w:sz="6" w:space="0" w:color="D5DDC6"/>
            <w:bottom w:val="single" w:sz="6" w:space="12" w:color="D5DDC6"/>
            <w:right w:val="single" w:sz="6" w:space="0" w:color="D5DDC6"/>
          </w:divBdr>
          <w:divsChild>
            <w:div w:id="9853576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sp/jstl_format_setbundle_tag.htm" TargetMode="External"/><Relationship Id="rId21" Type="http://schemas.openxmlformats.org/officeDocument/2006/relationships/hyperlink" Target="https://www.tutorialspoint.com/jsp/jstl_format_parsenumber_tag.htm" TargetMode="External"/><Relationship Id="rId42" Type="http://schemas.openxmlformats.org/officeDocument/2006/relationships/hyperlink" Target="https://www.tutorialspoint.com/jsp/jstl_xml_if_tag.htm" TargetMode="External"/><Relationship Id="rId47" Type="http://schemas.openxmlformats.org/officeDocument/2006/relationships/hyperlink" Target="https://www.tutorialspoint.com/jsp/jstl_xml_transform_tag.htm" TargetMode="External"/><Relationship Id="rId63" Type="http://schemas.openxmlformats.org/officeDocument/2006/relationships/hyperlink" Target="https://www.tutorialspoint.com/jsp/jstl_function_touppercase.htm" TargetMode="External"/><Relationship Id="rId68" Type="http://schemas.openxmlformats.org/officeDocument/2006/relationships/fontTable" Target="fontTable.xml"/><Relationship Id="rId7" Type="http://schemas.openxmlformats.org/officeDocument/2006/relationships/hyperlink" Target="https://www.tutorialspoint.com/jsp/jstl_core_set_tag.htm" TargetMode="External"/><Relationship Id="rId2" Type="http://schemas.openxmlformats.org/officeDocument/2006/relationships/styles" Target="styles.xml"/><Relationship Id="rId16" Type="http://schemas.openxmlformats.org/officeDocument/2006/relationships/hyperlink" Target="https://www.tutorialspoint.com/jsp/jstl_core_foreach_tag.htm" TargetMode="External"/><Relationship Id="rId29" Type="http://schemas.openxmlformats.org/officeDocument/2006/relationships/hyperlink" Target="https://www.tutorialspoint.com/jsp/jstl_format_message_tag.htm" TargetMode="External"/><Relationship Id="rId11" Type="http://schemas.openxmlformats.org/officeDocument/2006/relationships/hyperlink" Target="https://www.tutorialspoint.com/jsp/jstl_core_choose_tag.htm" TargetMode="External"/><Relationship Id="rId24" Type="http://schemas.openxmlformats.org/officeDocument/2006/relationships/hyperlink" Target="https://www.tutorialspoint.com/jsp/jstl_format_bundle_tag.htm" TargetMode="External"/><Relationship Id="rId32" Type="http://schemas.openxmlformats.org/officeDocument/2006/relationships/hyperlink" Target="https://www.tutorialspoint.com/jsp/jstl_sql_query_tag.htm" TargetMode="External"/><Relationship Id="rId37" Type="http://schemas.openxmlformats.org/officeDocument/2006/relationships/hyperlink" Target="https://www.apache.org/dist/xerces/j/" TargetMode="External"/><Relationship Id="rId40" Type="http://schemas.openxmlformats.org/officeDocument/2006/relationships/hyperlink" Target="https://www.tutorialspoint.com/jsp/jstl_xml_parse_tag.htm" TargetMode="External"/><Relationship Id="rId45" Type="http://schemas.openxmlformats.org/officeDocument/2006/relationships/hyperlink" Target="https://www.tutorialspoint.com/jsp/jstl_xml_choose_tag.htm" TargetMode="External"/><Relationship Id="rId53" Type="http://schemas.openxmlformats.org/officeDocument/2006/relationships/hyperlink" Target="https://www.tutorialspoint.com/jsp/jstl_function_indexof.htm" TargetMode="External"/><Relationship Id="rId58" Type="http://schemas.openxmlformats.org/officeDocument/2006/relationships/hyperlink" Target="https://www.tutorialspoint.com/jsp/jstl_function_startswith.htm" TargetMode="External"/><Relationship Id="rId66" Type="http://schemas.openxmlformats.org/officeDocument/2006/relationships/hyperlink" Target="https://static.javatpoint.com/src/jsp/cu1.zip" TargetMode="External"/><Relationship Id="rId5" Type="http://schemas.openxmlformats.org/officeDocument/2006/relationships/hyperlink" Target="https://tomcat.apache.org/taglibs/index.html" TargetMode="External"/><Relationship Id="rId61" Type="http://schemas.openxmlformats.org/officeDocument/2006/relationships/hyperlink" Target="https://www.tutorialspoint.com/jsp/jstl_function_substringbefore.htm" TargetMode="External"/><Relationship Id="rId19" Type="http://schemas.openxmlformats.org/officeDocument/2006/relationships/hyperlink" Target="https://www.tutorialspoint.com/jsp/jstl_core_url_tag.htm" TargetMode="External"/><Relationship Id="rId14" Type="http://schemas.openxmlformats.org/officeDocument/2006/relationships/hyperlink" Target="https://www.tutorialspoint.com/jsp/jstl_core_import_tag.htm" TargetMode="External"/><Relationship Id="rId22" Type="http://schemas.openxmlformats.org/officeDocument/2006/relationships/hyperlink" Target="https://www.tutorialspoint.com/jsp/jstl_format_formatdate_tag.htm" TargetMode="External"/><Relationship Id="rId27" Type="http://schemas.openxmlformats.org/officeDocument/2006/relationships/hyperlink" Target="https://www.tutorialspoint.com/jsp/jstl_format_timezone_tag.htm" TargetMode="External"/><Relationship Id="rId30" Type="http://schemas.openxmlformats.org/officeDocument/2006/relationships/hyperlink" Target="https://www.tutorialspoint.com/jsp/jstl_format_requestencoding_tag.htm" TargetMode="External"/><Relationship Id="rId35" Type="http://schemas.openxmlformats.org/officeDocument/2006/relationships/hyperlink" Target="https://www.tutorialspoint.com/jsp/jstl_sql_dateparam_tag.htm" TargetMode="External"/><Relationship Id="rId43" Type="http://schemas.openxmlformats.org/officeDocument/2006/relationships/hyperlink" Target="https://www.tutorialspoint.com/jsp/jstl_xml_foreach_tag.htm" TargetMode="External"/><Relationship Id="rId48" Type="http://schemas.openxmlformats.org/officeDocument/2006/relationships/hyperlink" Target="https://www.tutorialspoint.com/jsp/jstl_xml_param_tag.htm" TargetMode="External"/><Relationship Id="rId56" Type="http://schemas.openxmlformats.org/officeDocument/2006/relationships/hyperlink" Target="https://www.tutorialspoint.com/jsp/jstl_function_replace.htm" TargetMode="External"/><Relationship Id="rId64" Type="http://schemas.openxmlformats.org/officeDocument/2006/relationships/hyperlink" Target="https://www.tutorialspoint.com/jsp/jstl_function_trim.htm" TargetMode="External"/><Relationship Id="rId69" Type="http://schemas.openxmlformats.org/officeDocument/2006/relationships/theme" Target="theme/theme1.xml"/><Relationship Id="rId8" Type="http://schemas.openxmlformats.org/officeDocument/2006/relationships/hyperlink" Target="https://www.tutorialspoint.com/jsp/jstl_core_remove_tag.htm" TargetMode="External"/><Relationship Id="rId51" Type="http://schemas.openxmlformats.org/officeDocument/2006/relationships/hyperlink" Target="https://www.tutorialspoint.com/jsp/jstl_function_endswith.htm" TargetMode="External"/><Relationship Id="rId3" Type="http://schemas.openxmlformats.org/officeDocument/2006/relationships/settings" Target="settings.xml"/><Relationship Id="rId12" Type="http://schemas.openxmlformats.org/officeDocument/2006/relationships/hyperlink" Target="https://www.tutorialspoint.com/jsp/jstl_core_choose_tag.htm" TargetMode="External"/><Relationship Id="rId17" Type="http://schemas.openxmlformats.org/officeDocument/2006/relationships/hyperlink" Target="https://www.tutorialspoint.com/jsp/jstl_core_param_tag.htm" TargetMode="External"/><Relationship Id="rId25" Type="http://schemas.openxmlformats.org/officeDocument/2006/relationships/hyperlink" Target="https://www.tutorialspoint.com/jsp/jstl_format_setlocale_tag.htm" TargetMode="External"/><Relationship Id="rId33" Type="http://schemas.openxmlformats.org/officeDocument/2006/relationships/hyperlink" Target="https://www.tutorialspoint.com/jsp/jstl_sql_update_tag.htm" TargetMode="External"/><Relationship Id="rId38" Type="http://schemas.openxmlformats.org/officeDocument/2006/relationships/hyperlink" Target="https://xml.apache.org/xalan-j/index.html" TargetMode="External"/><Relationship Id="rId46" Type="http://schemas.openxmlformats.org/officeDocument/2006/relationships/hyperlink" Target="https://www.tutorialspoint.com/jsp/jstl_xml_choose_tag.htm" TargetMode="External"/><Relationship Id="rId59" Type="http://schemas.openxmlformats.org/officeDocument/2006/relationships/hyperlink" Target="https://www.tutorialspoint.com/jsp/jstl_function_substring.htm" TargetMode="External"/><Relationship Id="rId67" Type="http://schemas.openxmlformats.org/officeDocument/2006/relationships/image" Target="media/image3.jpeg"/><Relationship Id="rId20" Type="http://schemas.openxmlformats.org/officeDocument/2006/relationships/hyperlink" Target="https://www.tutorialspoint.com/jsp/jstl_format_formatnumber_tag.htm" TargetMode="External"/><Relationship Id="rId41" Type="http://schemas.openxmlformats.org/officeDocument/2006/relationships/hyperlink" Target="https://www.tutorialspoint.com/jsp/jstl_xml_set_tag.htm" TargetMode="External"/><Relationship Id="rId54" Type="http://schemas.openxmlformats.org/officeDocument/2006/relationships/hyperlink" Target="https://www.tutorialspoint.com/jsp/jstl_function_join.htm" TargetMode="External"/><Relationship Id="rId62" Type="http://schemas.openxmlformats.org/officeDocument/2006/relationships/hyperlink" Target="https://www.tutorialspoint.com/jsp/jstl_function_tolowercase.htm" TargetMode="External"/><Relationship Id="rId1" Type="http://schemas.openxmlformats.org/officeDocument/2006/relationships/numbering" Target="numbering.xml"/><Relationship Id="rId6" Type="http://schemas.openxmlformats.org/officeDocument/2006/relationships/hyperlink" Target="https://www.tutorialspoint.com/jsp/jstl_core_out_tag.htm" TargetMode="External"/><Relationship Id="rId15" Type="http://schemas.openxmlformats.org/officeDocument/2006/relationships/hyperlink" Target="https://www.tutorialspoint.com/jsp/jstl_core_foreach_tag.htm" TargetMode="External"/><Relationship Id="rId23" Type="http://schemas.openxmlformats.org/officeDocument/2006/relationships/hyperlink" Target="https://www.tutorialspoint.com/jsp/jstl_format_parsedate_tag.htm" TargetMode="External"/><Relationship Id="rId28" Type="http://schemas.openxmlformats.org/officeDocument/2006/relationships/hyperlink" Target="https://www.tutorialspoint.com/jsp/jstl_format_settimezone_tag.htm" TargetMode="External"/><Relationship Id="rId36" Type="http://schemas.openxmlformats.org/officeDocument/2006/relationships/hyperlink" Target="https://www.tutorialspoint.com/jsp/jstl_sql_transaction_tag.htm" TargetMode="External"/><Relationship Id="rId49" Type="http://schemas.openxmlformats.org/officeDocument/2006/relationships/hyperlink" Target="https://www.tutorialspoint.com/jsp/jstl_function_contains.htm" TargetMode="External"/><Relationship Id="rId57" Type="http://schemas.openxmlformats.org/officeDocument/2006/relationships/hyperlink" Target="https://www.tutorialspoint.com/jsp/jstl_function_split.htm" TargetMode="External"/><Relationship Id="rId10" Type="http://schemas.openxmlformats.org/officeDocument/2006/relationships/hyperlink" Target="https://www.tutorialspoint.com/jsp/jstl_core_if_tag.htm" TargetMode="External"/><Relationship Id="rId31" Type="http://schemas.openxmlformats.org/officeDocument/2006/relationships/hyperlink" Target="https://www.tutorialspoint.com/jsp/jstl_sql_setdatasource_tag.htm" TargetMode="External"/><Relationship Id="rId44" Type="http://schemas.openxmlformats.org/officeDocument/2006/relationships/hyperlink" Target="https://www.tutorialspoint.com/jsp/jstl_xml_choose_tag.htm" TargetMode="External"/><Relationship Id="rId52" Type="http://schemas.openxmlformats.org/officeDocument/2006/relationships/hyperlink" Target="https://www.tutorialspoint.com/jsp/jstl_function_escapexml.htm" TargetMode="External"/><Relationship Id="rId60" Type="http://schemas.openxmlformats.org/officeDocument/2006/relationships/hyperlink" Target="https://www.tutorialspoint.com/jsp/jstl_function_substringafter.htm" TargetMode="External"/><Relationship Id="rId6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utorialspoint.com/jsp/jstl_core_catch_tag.htm" TargetMode="External"/><Relationship Id="rId13" Type="http://schemas.openxmlformats.org/officeDocument/2006/relationships/hyperlink" Target="https://www.tutorialspoint.com/jsp/jstl_core_choose_tag.htm" TargetMode="External"/><Relationship Id="rId18" Type="http://schemas.openxmlformats.org/officeDocument/2006/relationships/hyperlink" Target="https://www.tutorialspoint.com/jsp/jstl_core_redirect_tag.htm" TargetMode="External"/><Relationship Id="rId39" Type="http://schemas.openxmlformats.org/officeDocument/2006/relationships/hyperlink" Target="https://www.tutorialspoint.com/jsp/jstl_xml_out_tag.htm" TargetMode="External"/><Relationship Id="rId34" Type="http://schemas.openxmlformats.org/officeDocument/2006/relationships/hyperlink" Target="https://www.tutorialspoint.com/jsp/jstl_sql_param_tag.htm" TargetMode="External"/><Relationship Id="rId50" Type="http://schemas.openxmlformats.org/officeDocument/2006/relationships/hyperlink" Target="https://www.tutorialspoint.com/jsp/jstl_function_containsignorecase.htm" TargetMode="External"/><Relationship Id="rId55" Type="http://schemas.openxmlformats.org/officeDocument/2006/relationships/hyperlink" Target="https://www.tutorialspoint.com/jsp/jstl_function_length.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MOHANDAS</dc:creator>
  <cp:keywords/>
  <dc:description/>
  <cp:lastModifiedBy>MEERA MOHANDAS</cp:lastModifiedBy>
  <cp:revision>9</cp:revision>
  <dcterms:created xsi:type="dcterms:W3CDTF">2023-04-17T13:45:00Z</dcterms:created>
  <dcterms:modified xsi:type="dcterms:W3CDTF">2023-04-17T14:32:00Z</dcterms:modified>
</cp:coreProperties>
</file>